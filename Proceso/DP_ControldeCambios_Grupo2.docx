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F525" w14:textId="77777777" w:rsidR="00F42A99" w:rsidRPr="003851A9" w:rsidRDefault="00F42A99" w:rsidP="001061FB">
      <w:bookmarkStart w:id="0" w:name="_Toc157487448"/>
      <w:bookmarkStart w:id="1" w:name="_Toc167013477"/>
    </w:p>
    <w:p w14:paraId="4C917963" w14:textId="77777777" w:rsidR="00F42A99" w:rsidRPr="003851A9" w:rsidRDefault="00F42A99" w:rsidP="001061FB"/>
    <w:p w14:paraId="03EAA8DB" w14:textId="77777777" w:rsidR="00F42A99" w:rsidRPr="003851A9" w:rsidRDefault="00F42A99" w:rsidP="001061FB"/>
    <w:p w14:paraId="5C5C7D86" w14:textId="77777777" w:rsidR="00F42A99" w:rsidRPr="003851A9" w:rsidRDefault="00F42A99" w:rsidP="001061FB">
      <w:pPr>
        <w:rPr>
          <w:sz w:val="52"/>
          <w:szCs w:val="52"/>
        </w:rPr>
      </w:pPr>
    </w:p>
    <w:p w14:paraId="63485EB6" w14:textId="77777777" w:rsidR="00F42A99" w:rsidRPr="003851A9" w:rsidRDefault="00F42A99" w:rsidP="001061FB">
      <w:pPr>
        <w:rPr>
          <w:sz w:val="52"/>
          <w:szCs w:val="52"/>
        </w:rPr>
      </w:pPr>
    </w:p>
    <w:p w14:paraId="6A664E92" w14:textId="77777777" w:rsidR="00F42A99" w:rsidRPr="003851A9" w:rsidRDefault="00F42A99" w:rsidP="001061FB">
      <w:pPr>
        <w:rPr>
          <w:sz w:val="52"/>
          <w:szCs w:val="52"/>
        </w:rPr>
      </w:pPr>
    </w:p>
    <w:p w14:paraId="71E12ACD" w14:textId="77777777" w:rsidR="00F42A99" w:rsidRPr="003851A9" w:rsidRDefault="00F512EB" w:rsidP="00F42A99">
      <w:pPr>
        <w:jc w:val="center"/>
        <w:rPr>
          <w:sz w:val="72"/>
          <w:szCs w:val="72"/>
        </w:rPr>
      </w:pPr>
      <w:r w:rsidRPr="003851A9">
        <w:rPr>
          <w:sz w:val="72"/>
          <w:szCs w:val="72"/>
        </w:rPr>
        <w:t>Ingeniería de Software</w:t>
      </w:r>
    </w:p>
    <w:p w14:paraId="6633ECA9" w14:textId="77777777" w:rsidR="00F42A99" w:rsidRPr="003851A9" w:rsidRDefault="00F42A99" w:rsidP="00F42A99">
      <w:pPr>
        <w:jc w:val="center"/>
        <w:rPr>
          <w:sz w:val="52"/>
          <w:szCs w:val="52"/>
        </w:rPr>
      </w:pPr>
    </w:p>
    <w:p w14:paraId="710B08B3" w14:textId="77777777" w:rsidR="0049326E" w:rsidRPr="003851A9" w:rsidRDefault="0049326E" w:rsidP="00F42A99">
      <w:pPr>
        <w:jc w:val="center"/>
        <w:rPr>
          <w:sz w:val="52"/>
          <w:szCs w:val="52"/>
        </w:rPr>
      </w:pPr>
    </w:p>
    <w:p w14:paraId="4F59BE27" w14:textId="77777777" w:rsidR="00F42A99" w:rsidRPr="003851A9" w:rsidRDefault="00F512EB" w:rsidP="00F42A99">
      <w:pPr>
        <w:jc w:val="center"/>
        <w:rPr>
          <w:b/>
          <w:sz w:val="56"/>
          <w:szCs w:val="56"/>
        </w:rPr>
      </w:pPr>
      <w:r w:rsidRPr="003851A9">
        <w:rPr>
          <w:b/>
          <w:sz w:val="56"/>
          <w:szCs w:val="56"/>
        </w:rPr>
        <w:t>Gestión de la Configuración (CM)</w:t>
      </w:r>
    </w:p>
    <w:p w14:paraId="40E0B336" w14:textId="77777777" w:rsidR="00F42A99" w:rsidRPr="003851A9" w:rsidRDefault="00F512EB" w:rsidP="00F42A99">
      <w:pPr>
        <w:jc w:val="center"/>
        <w:rPr>
          <w:b/>
          <w:i/>
          <w:sz w:val="40"/>
          <w:szCs w:val="40"/>
        </w:rPr>
      </w:pPr>
      <w:r w:rsidRPr="003851A9">
        <w:rPr>
          <w:b/>
          <w:i/>
          <w:sz w:val="40"/>
          <w:szCs w:val="40"/>
        </w:rPr>
        <w:t>Definición de un Proceso de Control del Cambio</w:t>
      </w:r>
    </w:p>
    <w:p w14:paraId="0747FEAE" w14:textId="77777777" w:rsidR="00F42A99" w:rsidRPr="003851A9" w:rsidRDefault="00F512EB" w:rsidP="00F512EB">
      <w:pPr>
        <w:tabs>
          <w:tab w:val="left" w:pos="4815"/>
        </w:tabs>
        <w:rPr>
          <w:sz w:val="52"/>
          <w:szCs w:val="52"/>
        </w:rPr>
      </w:pPr>
      <w:r w:rsidRPr="003851A9">
        <w:rPr>
          <w:sz w:val="52"/>
          <w:szCs w:val="52"/>
        </w:rPr>
        <w:tab/>
      </w:r>
    </w:p>
    <w:p w14:paraId="70020770" w14:textId="77777777" w:rsidR="0049326E" w:rsidRPr="003851A9" w:rsidRDefault="0049326E" w:rsidP="00F42A99">
      <w:pPr>
        <w:rPr>
          <w:sz w:val="32"/>
          <w:szCs w:val="32"/>
        </w:rPr>
      </w:pPr>
    </w:p>
    <w:p w14:paraId="18E456AA" w14:textId="77777777" w:rsidR="0049326E" w:rsidRPr="003851A9" w:rsidRDefault="0049326E" w:rsidP="00F42A99">
      <w:pPr>
        <w:rPr>
          <w:sz w:val="32"/>
          <w:szCs w:val="32"/>
        </w:rPr>
      </w:pPr>
    </w:p>
    <w:p w14:paraId="0ADD7EB8" w14:textId="77777777" w:rsidR="0049326E" w:rsidRPr="003851A9" w:rsidRDefault="0049326E" w:rsidP="00F42A99">
      <w:pPr>
        <w:rPr>
          <w:sz w:val="32"/>
          <w:szCs w:val="32"/>
        </w:rPr>
      </w:pPr>
    </w:p>
    <w:p w14:paraId="6E530CD7" w14:textId="77777777" w:rsidR="0049326E" w:rsidRPr="003851A9" w:rsidRDefault="0049326E" w:rsidP="00F42A99">
      <w:pPr>
        <w:rPr>
          <w:sz w:val="32"/>
          <w:szCs w:val="32"/>
        </w:rPr>
      </w:pPr>
    </w:p>
    <w:p w14:paraId="0320968F" w14:textId="77777777" w:rsidR="0049326E" w:rsidRPr="003851A9" w:rsidRDefault="0049326E" w:rsidP="00F42A99">
      <w:pPr>
        <w:rPr>
          <w:sz w:val="32"/>
          <w:szCs w:val="32"/>
        </w:rPr>
      </w:pPr>
    </w:p>
    <w:p w14:paraId="143CA892" w14:textId="77777777" w:rsidR="0049326E" w:rsidRPr="003851A9" w:rsidRDefault="0049326E" w:rsidP="00F42A99">
      <w:pPr>
        <w:rPr>
          <w:sz w:val="32"/>
          <w:szCs w:val="32"/>
        </w:rPr>
      </w:pPr>
    </w:p>
    <w:p w14:paraId="761B9A7E" w14:textId="77777777" w:rsidR="0049326E" w:rsidRPr="003851A9" w:rsidRDefault="0049326E" w:rsidP="00F42A99">
      <w:pPr>
        <w:rPr>
          <w:sz w:val="32"/>
          <w:szCs w:val="32"/>
        </w:rPr>
      </w:pPr>
    </w:p>
    <w:p w14:paraId="1C02C01F" w14:textId="57CE8F59" w:rsidR="00F42A99" w:rsidRPr="003851A9" w:rsidRDefault="00F42A99" w:rsidP="6A998026">
      <w:pPr>
        <w:rPr>
          <w:sz w:val="32"/>
          <w:szCs w:val="32"/>
        </w:rPr>
      </w:pPr>
      <w:r w:rsidRPr="003851A9">
        <w:rPr>
          <w:sz w:val="32"/>
          <w:szCs w:val="32"/>
        </w:rPr>
        <w:t>MIEMBROS DEL GRUPO</w:t>
      </w:r>
      <w:r w:rsidR="00F70832" w:rsidRPr="003851A9">
        <w:rPr>
          <w:sz w:val="32"/>
          <w:szCs w:val="32"/>
        </w:rPr>
        <w:t xml:space="preserve"> </w:t>
      </w:r>
      <w:r w:rsidR="00BC4099" w:rsidRPr="003851A9">
        <w:rPr>
          <w:sz w:val="32"/>
          <w:szCs w:val="32"/>
        </w:rPr>
        <w:t>(L11:00</w:t>
      </w:r>
      <w:r w:rsidR="00F512EB" w:rsidRPr="003851A9">
        <w:rPr>
          <w:sz w:val="32"/>
          <w:szCs w:val="32"/>
        </w:rPr>
        <w:t>7.1.</w:t>
      </w:r>
      <w:r w:rsidR="173035DB" w:rsidRPr="003851A9">
        <w:rPr>
          <w:sz w:val="32"/>
          <w:szCs w:val="32"/>
        </w:rPr>
        <w:t>2</w:t>
      </w:r>
      <w:r w:rsidR="00F512EB" w:rsidRPr="003851A9">
        <w:rPr>
          <w:sz w:val="32"/>
          <w:szCs w:val="32"/>
        </w:rPr>
        <w:t>)</w:t>
      </w:r>
      <w:r w:rsidR="003036AA" w:rsidRPr="003851A9">
        <w:rPr>
          <w:sz w:val="32"/>
          <w:szCs w:val="32"/>
        </w:rPr>
        <w:t>:</w:t>
      </w:r>
    </w:p>
    <w:p w14:paraId="183F082A" w14:textId="28257D8B" w:rsidR="229292E4" w:rsidRPr="003851A9" w:rsidRDefault="229292E4" w:rsidP="6A998026">
      <w:pPr>
        <w:numPr>
          <w:ilvl w:val="0"/>
          <w:numId w:val="31"/>
        </w:numPr>
        <w:rPr>
          <w:sz w:val="32"/>
          <w:szCs w:val="32"/>
        </w:rPr>
      </w:pPr>
      <w:r w:rsidRPr="003851A9">
        <w:rPr>
          <w:sz w:val="32"/>
          <w:szCs w:val="32"/>
        </w:rPr>
        <w:t>Carolina Alba García</w:t>
      </w:r>
    </w:p>
    <w:p w14:paraId="309131EA" w14:textId="56508B55" w:rsidR="00F512EB" w:rsidRPr="003851A9" w:rsidRDefault="229292E4" w:rsidP="6A998026">
      <w:pPr>
        <w:numPr>
          <w:ilvl w:val="0"/>
          <w:numId w:val="31"/>
        </w:numPr>
        <w:rPr>
          <w:sz w:val="32"/>
          <w:szCs w:val="32"/>
        </w:rPr>
      </w:pPr>
      <w:r w:rsidRPr="003851A9">
        <w:rPr>
          <w:sz w:val="32"/>
          <w:szCs w:val="32"/>
        </w:rPr>
        <w:t xml:space="preserve">Guillermo Arcos Salgado </w:t>
      </w:r>
    </w:p>
    <w:p w14:paraId="75E00612" w14:textId="5F2E1A21" w:rsidR="229292E4" w:rsidRPr="003851A9" w:rsidRDefault="229292E4" w:rsidP="6A998026">
      <w:pPr>
        <w:numPr>
          <w:ilvl w:val="0"/>
          <w:numId w:val="31"/>
        </w:numPr>
        <w:rPr>
          <w:sz w:val="32"/>
          <w:szCs w:val="32"/>
        </w:rPr>
      </w:pPr>
      <w:r w:rsidRPr="003851A9">
        <w:rPr>
          <w:sz w:val="32"/>
          <w:szCs w:val="32"/>
        </w:rPr>
        <w:t>Adrián Eitor Morrazo</w:t>
      </w:r>
    </w:p>
    <w:p w14:paraId="47A971F4" w14:textId="4D2CC3AA" w:rsidR="229292E4" w:rsidRPr="003851A9" w:rsidRDefault="229292E4" w:rsidP="6A998026">
      <w:pPr>
        <w:numPr>
          <w:ilvl w:val="0"/>
          <w:numId w:val="31"/>
        </w:numPr>
      </w:pPr>
      <w:r w:rsidRPr="003851A9">
        <w:rPr>
          <w:sz w:val="32"/>
          <w:szCs w:val="32"/>
        </w:rPr>
        <w:t>Pedro Vidal Villalba</w:t>
      </w:r>
    </w:p>
    <w:p w14:paraId="4D34B0E1" w14:textId="3DC91C28" w:rsidR="003036AA" w:rsidRPr="003851A9" w:rsidRDefault="00F42A99" w:rsidP="4E2708BE">
      <w:pPr>
        <w:rPr>
          <w:color w:val="FF0000"/>
          <w:sz w:val="32"/>
          <w:szCs w:val="32"/>
        </w:rPr>
      </w:pPr>
      <w:r w:rsidRPr="003851A9">
        <w:rPr>
          <w:sz w:val="32"/>
          <w:szCs w:val="32"/>
        </w:rPr>
        <w:t>FECHA DE ENTREGA:</w:t>
      </w:r>
      <w:r w:rsidR="00F512EB" w:rsidRPr="003851A9">
        <w:rPr>
          <w:sz w:val="32"/>
          <w:szCs w:val="32"/>
        </w:rPr>
        <w:t xml:space="preserve"> </w:t>
      </w:r>
      <w:r w:rsidR="00457C63">
        <w:rPr>
          <w:sz w:val="32"/>
          <w:szCs w:val="32"/>
        </w:rPr>
        <w:fldChar w:fldCharType="begin"/>
      </w:r>
      <w:r w:rsidR="00457C63">
        <w:rPr>
          <w:sz w:val="32"/>
          <w:szCs w:val="32"/>
        </w:rPr>
        <w:instrText xml:space="preserve"> TIME \@ "dd/MM/yyyy" </w:instrText>
      </w:r>
      <w:r w:rsidR="00457C63">
        <w:rPr>
          <w:sz w:val="32"/>
          <w:szCs w:val="32"/>
        </w:rPr>
        <w:fldChar w:fldCharType="separate"/>
      </w:r>
      <w:r w:rsidR="00E809C7">
        <w:rPr>
          <w:noProof/>
          <w:sz w:val="32"/>
          <w:szCs w:val="32"/>
        </w:rPr>
        <w:t>25/02/2024</w:t>
      </w:r>
      <w:r w:rsidR="00457C63">
        <w:rPr>
          <w:sz w:val="32"/>
          <w:szCs w:val="32"/>
        </w:rPr>
        <w:fldChar w:fldCharType="end"/>
      </w:r>
    </w:p>
    <w:p w14:paraId="79727D87" w14:textId="77777777" w:rsidR="00F70832" w:rsidRPr="003851A9" w:rsidRDefault="00F70832" w:rsidP="003036AA">
      <w:pPr>
        <w:rPr>
          <w:sz w:val="32"/>
          <w:szCs w:val="32"/>
        </w:rPr>
      </w:pPr>
    </w:p>
    <w:p w14:paraId="08F837FC" w14:textId="77777777" w:rsidR="00F70832" w:rsidRPr="003851A9" w:rsidRDefault="00F70832" w:rsidP="00F70832">
      <w:pPr>
        <w:tabs>
          <w:tab w:val="left" w:pos="7050"/>
        </w:tabs>
        <w:rPr>
          <w:sz w:val="32"/>
          <w:szCs w:val="32"/>
        </w:rPr>
      </w:pPr>
      <w:r w:rsidRPr="003851A9">
        <w:rPr>
          <w:sz w:val="32"/>
          <w:szCs w:val="32"/>
        </w:rPr>
        <w:tab/>
      </w:r>
    </w:p>
    <w:p w14:paraId="3588788B" w14:textId="77777777" w:rsidR="003036AA" w:rsidRPr="003851A9" w:rsidRDefault="003036AA" w:rsidP="003036AA">
      <w:pPr>
        <w:pStyle w:val="TtulodeDocumento"/>
      </w:pPr>
      <w:r w:rsidRPr="003851A9">
        <w:t xml:space="preserve"> </w:t>
      </w:r>
      <w:r w:rsidR="003D73AE" w:rsidRPr="003851A9">
        <w:br w:type="page"/>
      </w:r>
      <w:bookmarkEnd w:id="0"/>
      <w:bookmarkEnd w:id="1"/>
    </w:p>
    <w:p w14:paraId="4F853699" w14:textId="77777777" w:rsidR="003036AA" w:rsidRPr="003851A9" w:rsidRDefault="003036AA" w:rsidP="003036AA"/>
    <w:p w14:paraId="448C7E13" w14:textId="77777777" w:rsidR="003036AA" w:rsidRPr="003851A9" w:rsidRDefault="003036AA" w:rsidP="003036AA"/>
    <w:p w14:paraId="5CCD675B" w14:textId="77777777" w:rsidR="003036AA" w:rsidRPr="003851A9" w:rsidRDefault="003036AA" w:rsidP="003036AA"/>
    <w:p w14:paraId="4F0300B3" w14:textId="77777777" w:rsidR="003036AA" w:rsidRPr="003851A9" w:rsidRDefault="003036AA" w:rsidP="003036AA"/>
    <w:p w14:paraId="413EA96B" w14:textId="77777777" w:rsidR="003036AA" w:rsidRPr="003851A9" w:rsidRDefault="003036AA" w:rsidP="003036AA"/>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230"/>
        <w:gridCol w:w="6144"/>
      </w:tblGrid>
      <w:tr w:rsidR="003036AA" w:rsidRPr="003851A9" w14:paraId="54A52635" w14:textId="77777777" w:rsidTr="604CB3DE">
        <w:trPr>
          <w:jc w:val="center"/>
        </w:trPr>
        <w:tc>
          <w:tcPr>
            <w:tcW w:w="8644" w:type="dxa"/>
            <w:gridSpan w:val="3"/>
            <w:tcBorders>
              <w:bottom w:val="single" w:sz="4" w:space="0" w:color="auto"/>
            </w:tcBorders>
            <w:shd w:val="clear" w:color="auto" w:fill="999999"/>
          </w:tcPr>
          <w:p w14:paraId="1BF65846" w14:textId="77777777" w:rsidR="003036AA" w:rsidRPr="003851A9" w:rsidRDefault="003036AA" w:rsidP="00C517EA">
            <w:pPr>
              <w:jc w:val="center"/>
              <w:rPr>
                <w:b/>
                <w:sz w:val="20"/>
                <w:szCs w:val="20"/>
              </w:rPr>
            </w:pPr>
            <w:r w:rsidRPr="003851A9">
              <w:rPr>
                <w:b/>
                <w:sz w:val="20"/>
                <w:szCs w:val="20"/>
              </w:rPr>
              <w:t>CONTROL DE VERSIONES</w:t>
            </w:r>
          </w:p>
        </w:tc>
      </w:tr>
      <w:tr w:rsidR="003036AA" w:rsidRPr="003851A9" w14:paraId="1101C2D3" w14:textId="77777777" w:rsidTr="604CB3DE">
        <w:trPr>
          <w:jc w:val="center"/>
        </w:trPr>
        <w:tc>
          <w:tcPr>
            <w:tcW w:w="1270" w:type="dxa"/>
            <w:shd w:val="clear" w:color="auto" w:fill="C0C0C0"/>
          </w:tcPr>
          <w:p w14:paraId="5EB7A29B" w14:textId="77777777" w:rsidR="003036AA" w:rsidRPr="003851A9" w:rsidRDefault="002E2E8A" w:rsidP="00C517EA">
            <w:pPr>
              <w:rPr>
                <w:b/>
                <w:sz w:val="20"/>
                <w:szCs w:val="20"/>
              </w:rPr>
            </w:pPr>
            <w:r w:rsidRPr="003851A9">
              <w:rPr>
                <w:b/>
                <w:sz w:val="20"/>
                <w:szCs w:val="20"/>
              </w:rPr>
              <w:t>VERSION</w:t>
            </w:r>
          </w:p>
        </w:tc>
        <w:tc>
          <w:tcPr>
            <w:tcW w:w="1230" w:type="dxa"/>
            <w:shd w:val="clear" w:color="auto" w:fill="C0C0C0"/>
          </w:tcPr>
          <w:p w14:paraId="45E60EF7" w14:textId="77777777" w:rsidR="003036AA" w:rsidRPr="003851A9" w:rsidRDefault="003036AA" w:rsidP="00C517EA">
            <w:pPr>
              <w:rPr>
                <w:b/>
                <w:sz w:val="20"/>
                <w:szCs w:val="20"/>
              </w:rPr>
            </w:pPr>
            <w:r w:rsidRPr="003851A9">
              <w:rPr>
                <w:b/>
                <w:sz w:val="20"/>
                <w:szCs w:val="20"/>
              </w:rPr>
              <w:t>FECHA</w:t>
            </w:r>
          </w:p>
        </w:tc>
        <w:tc>
          <w:tcPr>
            <w:tcW w:w="6144" w:type="dxa"/>
            <w:shd w:val="clear" w:color="auto" w:fill="C0C0C0"/>
          </w:tcPr>
          <w:p w14:paraId="25D900D5" w14:textId="77777777" w:rsidR="003036AA" w:rsidRPr="003851A9" w:rsidRDefault="003036AA" w:rsidP="00C517EA">
            <w:pPr>
              <w:rPr>
                <w:b/>
                <w:sz w:val="20"/>
                <w:szCs w:val="20"/>
              </w:rPr>
            </w:pPr>
            <w:r w:rsidRPr="003851A9">
              <w:rPr>
                <w:b/>
                <w:sz w:val="20"/>
                <w:szCs w:val="20"/>
              </w:rPr>
              <w:t>DESCRIPCIÓN DEL CAMBIO</w:t>
            </w:r>
          </w:p>
        </w:tc>
      </w:tr>
      <w:tr w:rsidR="003036AA" w:rsidRPr="003851A9" w14:paraId="6804ED9B" w14:textId="77777777" w:rsidTr="604CB3DE">
        <w:trPr>
          <w:trHeight w:val="465"/>
          <w:jc w:val="center"/>
        </w:trPr>
        <w:tc>
          <w:tcPr>
            <w:tcW w:w="1270" w:type="dxa"/>
            <w:vAlign w:val="center"/>
          </w:tcPr>
          <w:p w14:paraId="0B9BCB28" w14:textId="77777777" w:rsidR="003036AA" w:rsidRPr="003851A9" w:rsidRDefault="003036AA" w:rsidP="00C517EA">
            <w:pPr>
              <w:jc w:val="center"/>
              <w:rPr>
                <w:sz w:val="20"/>
                <w:szCs w:val="20"/>
              </w:rPr>
            </w:pPr>
            <w:r w:rsidRPr="003851A9">
              <w:rPr>
                <w:sz w:val="20"/>
                <w:szCs w:val="20"/>
              </w:rPr>
              <w:t>1</w:t>
            </w:r>
            <w:r w:rsidR="00927E3D" w:rsidRPr="003851A9">
              <w:rPr>
                <w:sz w:val="20"/>
                <w:szCs w:val="20"/>
              </w:rPr>
              <w:t>.0</w:t>
            </w:r>
          </w:p>
        </w:tc>
        <w:tc>
          <w:tcPr>
            <w:tcW w:w="1230" w:type="dxa"/>
            <w:vAlign w:val="center"/>
          </w:tcPr>
          <w:p w14:paraId="72CD8157" w14:textId="63BE808C" w:rsidR="003036AA" w:rsidRPr="003851A9" w:rsidRDefault="674B6CDC" w:rsidP="31336F7A">
            <w:pPr>
              <w:jc w:val="center"/>
              <w:rPr>
                <w:sz w:val="20"/>
                <w:szCs w:val="20"/>
              </w:rPr>
            </w:pPr>
            <w:r w:rsidRPr="003851A9">
              <w:rPr>
                <w:sz w:val="20"/>
                <w:szCs w:val="20"/>
              </w:rPr>
              <w:t>29/01/2024</w:t>
            </w:r>
          </w:p>
        </w:tc>
        <w:tc>
          <w:tcPr>
            <w:tcW w:w="6144" w:type="dxa"/>
            <w:vAlign w:val="center"/>
          </w:tcPr>
          <w:p w14:paraId="50E7CF34" w14:textId="0F3368AD" w:rsidR="003036AA" w:rsidRPr="003851A9" w:rsidRDefault="35913C82" w:rsidP="31336F7A">
            <w:pPr>
              <w:rPr>
                <w:sz w:val="20"/>
                <w:szCs w:val="20"/>
              </w:rPr>
            </w:pPr>
            <w:r w:rsidRPr="003851A9">
              <w:rPr>
                <w:sz w:val="20"/>
                <w:szCs w:val="20"/>
              </w:rPr>
              <w:t>Se añaden descripciones de actividades y plantillas.</w:t>
            </w:r>
          </w:p>
        </w:tc>
      </w:tr>
      <w:tr w:rsidR="003036AA" w:rsidRPr="003851A9" w14:paraId="6B6A531C" w14:textId="77777777" w:rsidTr="604CB3DE">
        <w:trPr>
          <w:trHeight w:val="465"/>
          <w:jc w:val="center"/>
        </w:trPr>
        <w:tc>
          <w:tcPr>
            <w:tcW w:w="1270" w:type="dxa"/>
            <w:vAlign w:val="center"/>
          </w:tcPr>
          <w:p w14:paraId="201C4CD8" w14:textId="3623FE36" w:rsidR="003036AA" w:rsidRPr="003851A9" w:rsidRDefault="4460B14E" w:rsidP="00C517EA">
            <w:pPr>
              <w:jc w:val="center"/>
              <w:rPr>
                <w:sz w:val="20"/>
                <w:szCs w:val="20"/>
              </w:rPr>
            </w:pPr>
            <w:r w:rsidRPr="003851A9">
              <w:rPr>
                <w:sz w:val="20"/>
                <w:szCs w:val="20"/>
              </w:rPr>
              <w:t>2.0</w:t>
            </w:r>
          </w:p>
        </w:tc>
        <w:tc>
          <w:tcPr>
            <w:tcW w:w="1230" w:type="dxa"/>
            <w:vAlign w:val="center"/>
          </w:tcPr>
          <w:p w14:paraId="78BCC5C5" w14:textId="4FCA9D64" w:rsidR="003036AA" w:rsidRPr="003851A9" w:rsidRDefault="4460B14E" w:rsidP="00C517EA">
            <w:pPr>
              <w:jc w:val="center"/>
              <w:rPr>
                <w:sz w:val="20"/>
                <w:szCs w:val="20"/>
              </w:rPr>
            </w:pPr>
            <w:r w:rsidRPr="003851A9">
              <w:rPr>
                <w:sz w:val="20"/>
                <w:szCs w:val="20"/>
              </w:rPr>
              <w:t>17/02/2024</w:t>
            </w:r>
          </w:p>
        </w:tc>
        <w:tc>
          <w:tcPr>
            <w:tcW w:w="6144" w:type="dxa"/>
            <w:vAlign w:val="center"/>
          </w:tcPr>
          <w:p w14:paraId="7CFC0575" w14:textId="53B6D664" w:rsidR="003036AA" w:rsidRPr="003851A9" w:rsidRDefault="4460B14E" w:rsidP="00C517EA">
            <w:pPr>
              <w:rPr>
                <w:sz w:val="20"/>
                <w:szCs w:val="20"/>
              </w:rPr>
            </w:pPr>
            <w:r w:rsidRPr="003851A9">
              <w:rPr>
                <w:sz w:val="20"/>
                <w:szCs w:val="20"/>
              </w:rPr>
              <w:t>Se implementan los cambios aceptados</w:t>
            </w:r>
          </w:p>
        </w:tc>
      </w:tr>
      <w:tr w:rsidR="003036AA" w:rsidRPr="003851A9" w14:paraId="4FA81017" w14:textId="77777777" w:rsidTr="604CB3DE">
        <w:trPr>
          <w:trHeight w:val="465"/>
          <w:jc w:val="center"/>
        </w:trPr>
        <w:tc>
          <w:tcPr>
            <w:tcW w:w="1270" w:type="dxa"/>
            <w:vAlign w:val="center"/>
          </w:tcPr>
          <w:p w14:paraId="690351E1" w14:textId="5E947632" w:rsidR="003036AA" w:rsidRPr="003851A9" w:rsidRDefault="101AE6C4" w:rsidP="00C517EA">
            <w:pPr>
              <w:jc w:val="center"/>
              <w:rPr>
                <w:sz w:val="20"/>
                <w:szCs w:val="20"/>
              </w:rPr>
            </w:pPr>
            <w:r w:rsidRPr="604CB3DE">
              <w:rPr>
                <w:sz w:val="20"/>
                <w:szCs w:val="20"/>
              </w:rPr>
              <w:t>3.0</w:t>
            </w:r>
          </w:p>
        </w:tc>
        <w:tc>
          <w:tcPr>
            <w:tcW w:w="1230" w:type="dxa"/>
            <w:vAlign w:val="center"/>
          </w:tcPr>
          <w:p w14:paraId="3F69168E" w14:textId="71E115A4" w:rsidR="003036AA" w:rsidRPr="003851A9" w:rsidRDefault="101AE6C4" w:rsidP="00C517EA">
            <w:pPr>
              <w:jc w:val="center"/>
              <w:rPr>
                <w:sz w:val="20"/>
                <w:szCs w:val="20"/>
              </w:rPr>
            </w:pPr>
            <w:r w:rsidRPr="604CB3DE">
              <w:rPr>
                <w:sz w:val="20"/>
                <w:szCs w:val="20"/>
              </w:rPr>
              <w:t>2</w:t>
            </w:r>
            <w:r w:rsidR="00D00C2A">
              <w:rPr>
                <w:sz w:val="20"/>
                <w:szCs w:val="20"/>
              </w:rPr>
              <w:t>5</w:t>
            </w:r>
            <w:r w:rsidRPr="604CB3DE">
              <w:rPr>
                <w:sz w:val="20"/>
                <w:szCs w:val="20"/>
              </w:rPr>
              <w:t>/02/2024</w:t>
            </w:r>
          </w:p>
        </w:tc>
        <w:tc>
          <w:tcPr>
            <w:tcW w:w="6144" w:type="dxa"/>
            <w:vAlign w:val="center"/>
          </w:tcPr>
          <w:p w14:paraId="2381D90B" w14:textId="40245CBA" w:rsidR="604CB3DE" w:rsidRPr="3C7AC88E" w:rsidRDefault="604CB3DE" w:rsidP="604CB3DE">
            <w:pPr>
              <w:ind w:left="-20" w:right="-20"/>
              <w:rPr>
                <w:sz w:val="20"/>
                <w:szCs w:val="20"/>
              </w:rPr>
            </w:pPr>
            <w:r w:rsidRPr="604CB3DE">
              <w:rPr>
                <w:sz w:val="20"/>
                <w:szCs w:val="20"/>
              </w:rPr>
              <w:t xml:space="preserve">Se modifica el proceso incluyendo git para el control de versiones y </w:t>
            </w:r>
            <w:r w:rsidR="005E54F8" w:rsidRPr="604CB3DE">
              <w:rPr>
                <w:sz w:val="20"/>
                <w:szCs w:val="20"/>
              </w:rPr>
              <w:t>póker</w:t>
            </w:r>
            <w:r w:rsidRPr="604CB3DE">
              <w:rPr>
                <w:sz w:val="20"/>
                <w:szCs w:val="20"/>
              </w:rPr>
              <w:t xml:space="preserve"> Scrum para estimar el coste del cambio</w:t>
            </w:r>
          </w:p>
        </w:tc>
      </w:tr>
      <w:tr w:rsidR="003036AA" w:rsidRPr="003851A9" w14:paraId="38C335FF" w14:textId="77777777" w:rsidTr="604CB3DE">
        <w:trPr>
          <w:trHeight w:val="465"/>
          <w:jc w:val="center"/>
        </w:trPr>
        <w:tc>
          <w:tcPr>
            <w:tcW w:w="1270" w:type="dxa"/>
            <w:vAlign w:val="center"/>
          </w:tcPr>
          <w:p w14:paraId="7D7E155F" w14:textId="77777777" w:rsidR="003036AA" w:rsidRPr="003851A9" w:rsidRDefault="003036AA" w:rsidP="00C517EA">
            <w:pPr>
              <w:jc w:val="center"/>
              <w:rPr>
                <w:sz w:val="20"/>
                <w:szCs w:val="20"/>
              </w:rPr>
            </w:pPr>
          </w:p>
        </w:tc>
        <w:tc>
          <w:tcPr>
            <w:tcW w:w="1230" w:type="dxa"/>
            <w:vAlign w:val="center"/>
          </w:tcPr>
          <w:p w14:paraId="6906E79A" w14:textId="77777777" w:rsidR="003036AA" w:rsidRPr="003851A9" w:rsidRDefault="003036AA" w:rsidP="00C517EA">
            <w:pPr>
              <w:jc w:val="center"/>
              <w:rPr>
                <w:sz w:val="20"/>
                <w:szCs w:val="20"/>
              </w:rPr>
            </w:pPr>
          </w:p>
        </w:tc>
        <w:tc>
          <w:tcPr>
            <w:tcW w:w="6144" w:type="dxa"/>
            <w:vAlign w:val="center"/>
          </w:tcPr>
          <w:p w14:paraId="48EFF628" w14:textId="77777777" w:rsidR="003036AA" w:rsidRPr="003851A9" w:rsidRDefault="003036AA" w:rsidP="00C517EA">
            <w:pPr>
              <w:rPr>
                <w:sz w:val="20"/>
                <w:szCs w:val="20"/>
              </w:rPr>
            </w:pPr>
          </w:p>
        </w:tc>
      </w:tr>
      <w:tr w:rsidR="003036AA" w:rsidRPr="003851A9" w14:paraId="44CFB669" w14:textId="77777777" w:rsidTr="604CB3DE">
        <w:trPr>
          <w:trHeight w:val="465"/>
          <w:jc w:val="center"/>
        </w:trPr>
        <w:tc>
          <w:tcPr>
            <w:tcW w:w="1270" w:type="dxa"/>
            <w:vAlign w:val="center"/>
          </w:tcPr>
          <w:p w14:paraId="33FB4CD5" w14:textId="77777777" w:rsidR="003036AA" w:rsidRPr="003851A9" w:rsidRDefault="003036AA" w:rsidP="00C517EA">
            <w:pPr>
              <w:jc w:val="center"/>
              <w:rPr>
                <w:sz w:val="20"/>
                <w:szCs w:val="20"/>
              </w:rPr>
            </w:pPr>
          </w:p>
        </w:tc>
        <w:tc>
          <w:tcPr>
            <w:tcW w:w="1230" w:type="dxa"/>
            <w:vAlign w:val="center"/>
          </w:tcPr>
          <w:p w14:paraId="4ABF4F03" w14:textId="77777777" w:rsidR="003036AA" w:rsidRPr="003851A9" w:rsidRDefault="003036AA" w:rsidP="00C517EA">
            <w:pPr>
              <w:jc w:val="center"/>
              <w:rPr>
                <w:sz w:val="20"/>
                <w:szCs w:val="20"/>
              </w:rPr>
            </w:pPr>
          </w:p>
        </w:tc>
        <w:tc>
          <w:tcPr>
            <w:tcW w:w="6144" w:type="dxa"/>
            <w:vAlign w:val="center"/>
          </w:tcPr>
          <w:p w14:paraId="2846F272" w14:textId="77777777" w:rsidR="003036AA" w:rsidRPr="003851A9" w:rsidRDefault="003036AA" w:rsidP="00C517EA">
            <w:pPr>
              <w:rPr>
                <w:sz w:val="20"/>
                <w:szCs w:val="20"/>
              </w:rPr>
            </w:pPr>
          </w:p>
        </w:tc>
      </w:tr>
      <w:tr w:rsidR="003036AA" w:rsidRPr="003851A9" w14:paraId="44E6A12E" w14:textId="77777777" w:rsidTr="604CB3DE">
        <w:trPr>
          <w:trHeight w:val="450"/>
          <w:jc w:val="center"/>
        </w:trPr>
        <w:tc>
          <w:tcPr>
            <w:tcW w:w="1270" w:type="dxa"/>
            <w:vAlign w:val="center"/>
          </w:tcPr>
          <w:p w14:paraId="6F95C06B" w14:textId="77777777" w:rsidR="003036AA" w:rsidRPr="003851A9" w:rsidRDefault="003036AA" w:rsidP="00C517EA">
            <w:pPr>
              <w:jc w:val="center"/>
              <w:rPr>
                <w:sz w:val="20"/>
                <w:szCs w:val="20"/>
              </w:rPr>
            </w:pPr>
          </w:p>
        </w:tc>
        <w:tc>
          <w:tcPr>
            <w:tcW w:w="1230" w:type="dxa"/>
            <w:vAlign w:val="center"/>
          </w:tcPr>
          <w:p w14:paraId="5F03C6C0" w14:textId="77777777" w:rsidR="003036AA" w:rsidRPr="003851A9" w:rsidRDefault="003036AA" w:rsidP="00C517EA">
            <w:pPr>
              <w:jc w:val="center"/>
              <w:rPr>
                <w:sz w:val="20"/>
                <w:szCs w:val="20"/>
              </w:rPr>
            </w:pPr>
          </w:p>
        </w:tc>
        <w:tc>
          <w:tcPr>
            <w:tcW w:w="6144" w:type="dxa"/>
            <w:vAlign w:val="center"/>
          </w:tcPr>
          <w:p w14:paraId="2EEC9396" w14:textId="77777777" w:rsidR="003036AA" w:rsidRPr="003851A9" w:rsidRDefault="003036AA" w:rsidP="00C517EA">
            <w:pPr>
              <w:rPr>
                <w:sz w:val="20"/>
                <w:szCs w:val="20"/>
              </w:rPr>
            </w:pPr>
          </w:p>
        </w:tc>
      </w:tr>
    </w:tbl>
    <w:p w14:paraId="5EC24AAF" w14:textId="77777777" w:rsidR="00F63D22" w:rsidRPr="003851A9" w:rsidRDefault="00F63D22" w:rsidP="003036AA"/>
    <w:p w14:paraId="550EF57E" w14:textId="77777777" w:rsidR="002E2E8A" w:rsidRPr="003851A9" w:rsidRDefault="002E2E8A" w:rsidP="003036AA"/>
    <w:p w14:paraId="39ECD650" w14:textId="77777777" w:rsidR="002E2E8A" w:rsidRPr="003851A9" w:rsidRDefault="002E2E8A" w:rsidP="003036AA"/>
    <w:p w14:paraId="4DE69859" w14:textId="77777777" w:rsidR="002E2E8A" w:rsidRPr="003851A9" w:rsidRDefault="002E2E8A" w:rsidP="003036AA"/>
    <w:p w14:paraId="226F6DA5" w14:textId="77777777" w:rsidR="002E2E8A" w:rsidRPr="003851A9" w:rsidRDefault="002E2E8A" w:rsidP="003036AA"/>
    <w:p w14:paraId="27CE0838" w14:textId="77777777" w:rsidR="002E2E8A" w:rsidRPr="003851A9" w:rsidRDefault="002E2E8A" w:rsidP="003036AA">
      <w:pPr>
        <w:sectPr w:rsidR="002E2E8A" w:rsidRPr="003851A9" w:rsidSect="00DB19C5">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08"/>
          <w:titlePg/>
          <w:docGrid w:linePitch="360"/>
        </w:sectPr>
      </w:pPr>
    </w:p>
    <w:p w14:paraId="261E0571" w14:textId="77777777" w:rsidR="001061FB" w:rsidRPr="003851A9" w:rsidRDefault="001061FB" w:rsidP="003036AA"/>
    <w:p w14:paraId="68C38342" w14:textId="77777777" w:rsidR="001061FB" w:rsidRPr="003851A9" w:rsidRDefault="001061FB" w:rsidP="001061FB"/>
    <w:p w14:paraId="2F8F788F" w14:textId="77777777" w:rsidR="00211400" w:rsidRPr="003851A9" w:rsidRDefault="001061FB" w:rsidP="001061FB">
      <w:pPr>
        <w:rPr>
          <w:b/>
          <w:sz w:val="28"/>
          <w:szCs w:val="28"/>
        </w:rPr>
      </w:pPr>
      <w:r w:rsidRPr="003851A9">
        <w:rPr>
          <w:b/>
          <w:sz w:val="28"/>
          <w:szCs w:val="28"/>
        </w:rPr>
        <w:t>ÍNDICE</w:t>
      </w:r>
    </w:p>
    <w:p w14:paraId="2E10C9E9" w14:textId="77777777" w:rsidR="00211400" w:rsidRPr="003851A9" w:rsidRDefault="00211400" w:rsidP="001061FB"/>
    <w:p w14:paraId="551EBFD1" w14:textId="77777777" w:rsidR="003036AA" w:rsidRPr="003851A9" w:rsidRDefault="003036AA" w:rsidP="001061FB"/>
    <w:p w14:paraId="54B5CF0D" w14:textId="1F555398" w:rsidR="00D00C2A" w:rsidRDefault="00FB5C23">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r w:rsidRPr="003851A9">
        <w:rPr>
          <w:b w:val="0"/>
          <w:bCs w:val="0"/>
          <w:smallCaps w:val="0"/>
        </w:rPr>
        <w:fldChar w:fldCharType="begin"/>
      </w:r>
      <w:r>
        <w:rPr>
          <w:b w:val="0"/>
          <w:bCs w:val="0"/>
          <w:smallCaps w:val="0"/>
        </w:rPr>
        <w:instrText xml:space="preserve"> TOC \o "1-3" \h \z \u </w:instrText>
      </w:r>
      <w:r w:rsidRPr="003851A9">
        <w:rPr>
          <w:b w:val="0"/>
          <w:bCs w:val="0"/>
          <w:smallCaps w:val="0"/>
        </w:rPr>
        <w:fldChar w:fldCharType="separate"/>
      </w:r>
      <w:hyperlink w:anchor="_Toc159788937" w:history="1">
        <w:r w:rsidR="00D00C2A" w:rsidRPr="00FA0B89">
          <w:rPr>
            <w:rStyle w:val="Hipervnculo"/>
            <w:noProof/>
          </w:rPr>
          <w:t>1</w:t>
        </w:r>
        <w:r w:rsidR="00D00C2A">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00D00C2A" w:rsidRPr="00FA0B89">
          <w:rPr>
            <w:rStyle w:val="Hipervnculo"/>
            <w:noProof/>
          </w:rPr>
          <w:t>Información sobre la práctica a realizar</w:t>
        </w:r>
        <w:r w:rsidR="00D00C2A">
          <w:rPr>
            <w:noProof/>
            <w:webHidden/>
          </w:rPr>
          <w:tab/>
        </w:r>
        <w:r w:rsidR="00D00C2A">
          <w:rPr>
            <w:noProof/>
            <w:webHidden/>
          </w:rPr>
          <w:fldChar w:fldCharType="begin"/>
        </w:r>
        <w:r w:rsidR="00D00C2A">
          <w:rPr>
            <w:noProof/>
            <w:webHidden/>
          </w:rPr>
          <w:instrText xml:space="preserve"> PAGEREF _Toc159788937 \h </w:instrText>
        </w:r>
        <w:r w:rsidR="00D00C2A">
          <w:rPr>
            <w:noProof/>
            <w:webHidden/>
          </w:rPr>
        </w:r>
        <w:r w:rsidR="00D00C2A">
          <w:rPr>
            <w:noProof/>
            <w:webHidden/>
          </w:rPr>
          <w:fldChar w:fldCharType="separate"/>
        </w:r>
        <w:r w:rsidR="00D00C2A">
          <w:rPr>
            <w:noProof/>
            <w:webHidden/>
          </w:rPr>
          <w:t>1</w:t>
        </w:r>
        <w:r w:rsidR="00D00C2A">
          <w:rPr>
            <w:noProof/>
            <w:webHidden/>
          </w:rPr>
          <w:fldChar w:fldCharType="end"/>
        </w:r>
      </w:hyperlink>
    </w:p>
    <w:p w14:paraId="5DD51A3C" w14:textId="17629C82"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38" w:history="1">
        <w:r w:rsidRPr="00FA0B89">
          <w:rPr>
            <w:rStyle w:val="Hipervnculo"/>
            <w:noProof/>
          </w:rPr>
          <w:t>1.1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Descripción de la práctica</w:t>
        </w:r>
        <w:r>
          <w:rPr>
            <w:noProof/>
            <w:webHidden/>
          </w:rPr>
          <w:tab/>
        </w:r>
        <w:r>
          <w:rPr>
            <w:noProof/>
            <w:webHidden/>
          </w:rPr>
          <w:fldChar w:fldCharType="begin"/>
        </w:r>
        <w:r>
          <w:rPr>
            <w:noProof/>
            <w:webHidden/>
          </w:rPr>
          <w:instrText xml:space="preserve"> PAGEREF _Toc159788938 \h </w:instrText>
        </w:r>
        <w:r>
          <w:rPr>
            <w:noProof/>
            <w:webHidden/>
          </w:rPr>
        </w:r>
        <w:r>
          <w:rPr>
            <w:noProof/>
            <w:webHidden/>
          </w:rPr>
          <w:fldChar w:fldCharType="separate"/>
        </w:r>
        <w:r>
          <w:rPr>
            <w:noProof/>
            <w:webHidden/>
          </w:rPr>
          <w:t>1</w:t>
        </w:r>
        <w:r>
          <w:rPr>
            <w:noProof/>
            <w:webHidden/>
          </w:rPr>
          <w:fldChar w:fldCharType="end"/>
        </w:r>
      </w:hyperlink>
    </w:p>
    <w:p w14:paraId="535C5AF2" w14:textId="60DE478A"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39" w:history="1">
        <w:r w:rsidRPr="00FA0B89">
          <w:rPr>
            <w:rStyle w:val="Hipervnculo"/>
            <w:noProof/>
          </w:rPr>
          <w:t>1.2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Descripción del grupo de trabajo</w:t>
        </w:r>
        <w:r>
          <w:rPr>
            <w:noProof/>
            <w:webHidden/>
          </w:rPr>
          <w:tab/>
        </w:r>
        <w:r>
          <w:rPr>
            <w:noProof/>
            <w:webHidden/>
          </w:rPr>
          <w:fldChar w:fldCharType="begin"/>
        </w:r>
        <w:r>
          <w:rPr>
            <w:noProof/>
            <w:webHidden/>
          </w:rPr>
          <w:instrText xml:space="preserve"> PAGEREF _Toc159788939 \h </w:instrText>
        </w:r>
        <w:r>
          <w:rPr>
            <w:noProof/>
            <w:webHidden/>
          </w:rPr>
        </w:r>
        <w:r>
          <w:rPr>
            <w:noProof/>
            <w:webHidden/>
          </w:rPr>
          <w:fldChar w:fldCharType="separate"/>
        </w:r>
        <w:r>
          <w:rPr>
            <w:noProof/>
            <w:webHidden/>
          </w:rPr>
          <w:t>1</w:t>
        </w:r>
        <w:r>
          <w:rPr>
            <w:noProof/>
            <w:webHidden/>
          </w:rPr>
          <w:fldChar w:fldCharType="end"/>
        </w:r>
      </w:hyperlink>
    </w:p>
    <w:p w14:paraId="1919C604" w14:textId="28CD76FD"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40" w:history="1">
        <w:r w:rsidRPr="00FA0B89">
          <w:rPr>
            <w:rStyle w:val="Hipervnculo"/>
            <w:noProof/>
          </w:rPr>
          <w:t>1.3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Seguimiento de la práctica</w:t>
        </w:r>
        <w:r>
          <w:rPr>
            <w:noProof/>
            <w:webHidden/>
          </w:rPr>
          <w:tab/>
        </w:r>
        <w:r>
          <w:rPr>
            <w:noProof/>
            <w:webHidden/>
          </w:rPr>
          <w:fldChar w:fldCharType="begin"/>
        </w:r>
        <w:r>
          <w:rPr>
            <w:noProof/>
            <w:webHidden/>
          </w:rPr>
          <w:instrText xml:space="preserve"> PAGEREF _Toc159788940 \h </w:instrText>
        </w:r>
        <w:r>
          <w:rPr>
            <w:noProof/>
            <w:webHidden/>
          </w:rPr>
        </w:r>
        <w:r>
          <w:rPr>
            <w:noProof/>
            <w:webHidden/>
          </w:rPr>
          <w:fldChar w:fldCharType="separate"/>
        </w:r>
        <w:r>
          <w:rPr>
            <w:noProof/>
            <w:webHidden/>
          </w:rPr>
          <w:t>1</w:t>
        </w:r>
        <w:r>
          <w:rPr>
            <w:noProof/>
            <w:webHidden/>
          </w:rPr>
          <w:fldChar w:fldCharType="end"/>
        </w:r>
      </w:hyperlink>
    </w:p>
    <w:p w14:paraId="0CCE419A" w14:textId="0412BD9E" w:rsidR="00D00C2A" w:rsidRDefault="00D00C2A">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hyperlink w:anchor="_Toc159788941" w:history="1">
        <w:r w:rsidRPr="00FA0B89">
          <w:rPr>
            <w:rStyle w:val="Hipervnculo"/>
            <w:noProof/>
          </w:rPr>
          <w:t>2</w:t>
        </w:r>
        <w:r>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Pr="00FA0B89">
          <w:rPr>
            <w:rStyle w:val="Hipervnculo"/>
            <w:noProof/>
          </w:rPr>
          <w:t>DOCUMENTACIÓN DE LA PRÁCTICA</w:t>
        </w:r>
        <w:r>
          <w:rPr>
            <w:noProof/>
            <w:webHidden/>
          </w:rPr>
          <w:tab/>
        </w:r>
        <w:r>
          <w:rPr>
            <w:noProof/>
            <w:webHidden/>
          </w:rPr>
          <w:fldChar w:fldCharType="begin"/>
        </w:r>
        <w:r>
          <w:rPr>
            <w:noProof/>
            <w:webHidden/>
          </w:rPr>
          <w:instrText xml:space="preserve"> PAGEREF _Toc159788941 \h </w:instrText>
        </w:r>
        <w:r>
          <w:rPr>
            <w:noProof/>
            <w:webHidden/>
          </w:rPr>
        </w:r>
        <w:r>
          <w:rPr>
            <w:noProof/>
            <w:webHidden/>
          </w:rPr>
          <w:fldChar w:fldCharType="separate"/>
        </w:r>
        <w:r>
          <w:rPr>
            <w:noProof/>
            <w:webHidden/>
          </w:rPr>
          <w:t>2</w:t>
        </w:r>
        <w:r>
          <w:rPr>
            <w:noProof/>
            <w:webHidden/>
          </w:rPr>
          <w:fldChar w:fldCharType="end"/>
        </w:r>
      </w:hyperlink>
    </w:p>
    <w:p w14:paraId="5FB7629F" w14:textId="6FBDCD24"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42" w:history="1">
        <w:r w:rsidRPr="00FA0B89">
          <w:rPr>
            <w:rStyle w:val="Hipervnculo"/>
            <w:noProof/>
          </w:rPr>
          <w:t>2.1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Descripción del proceso de control de cambios</w:t>
        </w:r>
        <w:r>
          <w:rPr>
            <w:noProof/>
            <w:webHidden/>
          </w:rPr>
          <w:tab/>
        </w:r>
        <w:r>
          <w:rPr>
            <w:noProof/>
            <w:webHidden/>
          </w:rPr>
          <w:fldChar w:fldCharType="begin"/>
        </w:r>
        <w:r>
          <w:rPr>
            <w:noProof/>
            <w:webHidden/>
          </w:rPr>
          <w:instrText xml:space="preserve"> PAGEREF _Toc159788942 \h </w:instrText>
        </w:r>
        <w:r>
          <w:rPr>
            <w:noProof/>
            <w:webHidden/>
          </w:rPr>
        </w:r>
        <w:r>
          <w:rPr>
            <w:noProof/>
            <w:webHidden/>
          </w:rPr>
          <w:fldChar w:fldCharType="separate"/>
        </w:r>
        <w:r>
          <w:rPr>
            <w:noProof/>
            <w:webHidden/>
          </w:rPr>
          <w:t>2</w:t>
        </w:r>
        <w:r>
          <w:rPr>
            <w:noProof/>
            <w:webHidden/>
          </w:rPr>
          <w:fldChar w:fldCharType="end"/>
        </w:r>
      </w:hyperlink>
    </w:p>
    <w:p w14:paraId="194F5803" w14:textId="2C94D32D"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43" w:history="1">
        <w:r w:rsidRPr="00FA0B89">
          <w:rPr>
            <w:rStyle w:val="Hipervnculo"/>
            <w:noProof/>
          </w:rPr>
          <w:t>2.2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Metodología y herramientas utilizadas</w:t>
        </w:r>
        <w:r>
          <w:rPr>
            <w:noProof/>
            <w:webHidden/>
          </w:rPr>
          <w:tab/>
        </w:r>
        <w:r>
          <w:rPr>
            <w:noProof/>
            <w:webHidden/>
          </w:rPr>
          <w:fldChar w:fldCharType="begin"/>
        </w:r>
        <w:r>
          <w:rPr>
            <w:noProof/>
            <w:webHidden/>
          </w:rPr>
          <w:instrText xml:space="preserve"> PAGEREF _Toc159788943 \h </w:instrText>
        </w:r>
        <w:r>
          <w:rPr>
            <w:noProof/>
            <w:webHidden/>
          </w:rPr>
        </w:r>
        <w:r>
          <w:rPr>
            <w:noProof/>
            <w:webHidden/>
          </w:rPr>
          <w:fldChar w:fldCharType="separate"/>
        </w:r>
        <w:r>
          <w:rPr>
            <w:noProof/>
            <w:webHidden/>
          </w:rPr>
          <w:t>2</w:t>
        </w:r>
        <w:r>
          <w:rPr>
            <w:noProof/>
            <w:webHidden/>
          </w:rPr>
          <w:fldChar w:fldCharType="end"/>
        </w:r>
      </w:hyperlink>
    </w:p>
    <w:p w14:paraId="13F0344C" w14:textId="3DBAE40F"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44" w:history="1">
        <w:r w:rsidRPr="00FA0B89">
          <w:rPr>
            <w:rStyle w:val="Hipervnculo"/>
            <w:noProof/>
          </w:rPr>
          <w:t>2.2.1</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Estructura del repositorio</w:t>
        </w:r>
        <w:r>
          <w:rPr>
            <w:noProof/>
            <w:webHidden/>
          </w:rPr>
          <w:tab/>
        </w:r>
        <w:r>
          <w:rPr>
            <w:noProof/>
            <w:webHidden/>
          </w:rPr>
          <w:fldChar w:fldCharType="begin"/>
        </w:r>
        <w:r>
          <w:rPr>
            <w:noProof/>
            <w:webHidden/>
          </w:rPr>
          <w:instrText xml:space="preserve"> PAGEREF _Toc159788944 \h </w:instrText>
        </w:r>
        <w:r>
          <w:rPr>
            <w:noProof/>
            <w:webHidden/>
          </w:rPr>
        </w:r>
        <w:r>
          <w:rPr>
            <w:noProof/>
            <w:webHidden/>
          </w:rPr>
          <w:fldChar w:fldCharType="separate"/>
        </w:r>
        <w:r>
          <w:rPr>
            <w:noProof/>
            <w:webHidden/>
          </w:rPr>
          <w:t>2</w:t>
        </w:r>
        <w:r>
          <w:rPr>
            <w:noProof/>
            <w:webHidden/>
          </w:rPr>
          <w:fldChar w:fldCharType="end"/>
        </w:r>
      </w:hyperlink>
    </w:p>
    <w:p w14:paraId="01130CD9" w14:textId="31829D6D"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45" w:history="1">
        <w:r w:rsidRPr="00FA0B89">
          <w:rPr>
            <w:rStyle w:val="Hipervnculo"/>
            <w:noProof/>
          </w:rPr>
          <w:t>2.2.2</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Proceso de cambios de archivos</w:t>
        </w:r>
        <w:r>
          <w:rPr>
            <w:noProof/>
            <w:webHidden/>
          </w:rPr>
          <w:tab/>
        </w:r>
        <w:r>
          <w:rPr>
            <w:noProof/>
            <w:webHidden/>
          </w:rPr>
          <w:fldChar w:fldCharType="begin"/>
        </w:r>
        <w:r>
          <w:rPr>
            <w:noProof/>
            <w:webHidden/>
          </w:rPr>
          <w:instrText xml:space="preserve"> PAGEREF _Toc159788945 \h </w:instrText>
        </w:r>
        <w:r>
          <w:rPr>
            <w:noProof/>
            <w:webHidden/>
          </w:rPr>
        </w:r>
        <w:r>
          <w:rPr>
            <w:noProof/>
            <w:webHidden/>
          </w:rPr>
          <w:fldChar w:fldCharType="separate"/>
        </w:r>
        <w:r>
          <w:rPr>
            <w:noProof/>
            <w:webHidden/>
          </w:rPr>
          <w:t>4</w:t>
        </w:r>
        <w:r>
          <w:rPr>
            <w:noProof/>
            <w:webHidden/>
          </w:rPr>
          <w:fldChar w:fldCharType="end"/>
        </w:r>
      </w:hyperlink>
    </w:p>
    <w:p w14:paraId="52E08E03" w14:textId="0692D506"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46" w:history="1">
        <w:r w:rsidRPr="00FA0B89">
          <w:rPr>
            <w:rStyle w:val="Hipervnculo"/>
            <w:noProof/>
          </w:rPr>
          <w:t>2.2.3</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Etiquetado de estados del proyecto</w:t>
        </w:r>
        <w:r>
          <w:rPr>
            <w:noProof/>
            <w:webHidden/>
          </w:rPr>
          <w:tab/>
        </w:r>
        <w:r>
          <w:rPr>
            <w:noProof/>
            <w:webHidden/>
          </w:rPr>
          <w:fldChar w:fldCharType="begin"/>
        </w:r>
        <w:r>
          <w:rPr>
            <w:noProof/>
            <w:webHidden/>
          </w:rPr>
          <w:instrText xml:space="preserve"> PAGEREF _Toc159788946 \h </w:instrText>
        </w:r>
        <w:r>
          <w:rPr>
            <w:noProof/>
            <w:webHidden/>
          </w:rPr>
        </w:r>
        <w:r>
          <w:rPr>
            <w:noProof/>
            <w:webHidden/>
          </w:rPr>
          <w:fldChar w:fldCharType="separate"/>
        </w:r>
        <w:r>
          <w:rPr>
            <w:noProof/>
            <w:webHidden/>
          </w:rPr>
          <w:t>5</w:t>
        </w:r>
        <w:r>
          <w:rPr>
            <w:noProof/>
            <w:webHidden/>
          </w:rPr>
          <w:fldChar w:fldCharType="end"/>
        </w:r>
      </w:hyperlink>
    </w:p>
    <w:p w14:paraId="0BB4F73D" w14:textId="239906D5"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47" w:history="1">
        <w:r w:rsidRPr="00FA0B89">
          <w:rPr>
            <w:rStyle w:val="Hipervnculo"/>
            <w:noProof/>
          </w:rPr>
          <w:t>2.3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Diagrama de actividades</w:t>
        </w:r>
        <w:r>
          <w:rPr>
            <w:noProof/>
            <w:webHidden/>
          </w:rPr>
          <w:tab/>
        </w:r>
        <w:r>
          <w:rPr>
            <w:noProof/>
            <w:webHidden/>
          </w:rPr>
          <w:fldChar w:fldCharType="begin"/>
        </w:r>
        <w:r>
          <w:rPr>
            <w:noProof/>
            <w:webHidden/>
          </w:rPr>
          <w:instrText xml:space="preserve"> PAGEREF _Toc159788947 \h </w:instrText>
        </w:r>
        <w:r>
          <w:rPr>
            <w:noProof/>
            <w:webHidden/>
          </w:rPr>
        </w:r>
        <w:r>
          <w:rPr>
            <w:noProof/>
            <w:webHidden/>
          </w:rPr>
          <w:fldChar w:fldCharType="separate"/>
        </w:r>
        <w:r>
          <w:rPr>
            <w:noProof/>
            <w:webHidden/>
          </w:rPr>
          <w:t>6</w:t>
        </w:r>
        <w:r>
          <w:rPr>
            <w:noProof/>
            <w:webHidden/>
          </w:rPr>
          <w:fldChar w:fldCharType="end"/>
        </w:r>
      </w:hyperlink>
    </w:p>
    <w:p w14:paraId="387D9E8D" w14:textId="54BB2B05"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48" w:history="1">
        <w:r w:rsidRPr="00FA0B89">
          <w:rPr>
            <w:rStyle w:val="Hipervnculo"/>
            <w:noProof/>
          </w:rPr>
          <w:t>2.4</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Definición de Actividades</w:t>
        </w:r>
        <w:r>
          <w:rPr>
            <w:noProof/>
            <w:webHidden/>
          </w:rPr>
          <w:tab/>
        </w:r>
        <w:r>
          <w:rPr>
            <w:noProof/>
            <w:webHidden/>
          </w:rPr>
          <w:fldChar w:fldCharType="begin"/>
        </w:r>
        <w:r>
          <w:rPr>
            <w:noProof/>
            <w:webHidden/>
          </w:rPr>
          <w:instrText xml:space="preserve"> PAGEREF _Toc159788948 \h </w:instrText>
        </w:r>
        <w:r>
          <w:rPr>
            <w:noProof/>
            <w:webHidden/>
          </w:rPr>
        </w:r>
        <w:r>
          <w:rPr>
            <w:noProof/>
            <w:webHidden/>
          </w:rPr>
          <w:fldChar w:fldCharType="separate"/>
        </w:r>
        <w:r>
          <w:rPr>
            <w:noProof/>
            <w:webHidden/>
          </w:rPr>
          <w:t>7</w:t>
        </w:r>
        <w:r>
          <w:rPr>
            <w:noProof/>
            <w:webHidden/>
          </w:rPr>
          <w:fldChar w:fldCharType="end"/>
        </w:r>
      </w:hyperlink>
    </w:p>
    <w:p w14:paraId="46385453" w14:textId="22D5D7AF"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49" w:history="1">
        <w:r w:rsidRPr="00FA0B89">
          <w:rPr>
            <w:rStyle w:val="Hipervnculo"/>
            <w:noProof/>
          </w:rPr>
          <w:t>2.4.1</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Identificación del problema</w:t>
        </w:r>
        <w:r>
          <w:rPr>
            <w:noProof/>
            <w:webHidden/>
          </w:rPr>
          <w:tab/>
        </w:r>
        <w:r>
          <w:rPr>
            <w:noProof/>
            <w:webHidden/>
          </w:rPr>
          <w:fldChar w:fldCharType="begin"/>
        </w:r>
        <w:r>
          <w:rPr>
            <w:noProof/>
            <w:webHidden/>
          </w:rPr>
          <w:instrText xml:space="preserve"> PAGEREF _Toc159788949 \h </w:instrText>
        </w:r>
        <w:r>
          <w:rPr>
            <w:noProof/>
            <w:webHidden/>
          </w:rPr>
        </w:r>
        <w:r>
          <w:rPr>
            <w:noProof/>
            <w:webHidden/>
          </w:rPr>
          <w:fldChar w:fldCharType="separate"/>
        </w:r>
        <w:r>
          <w:rPr>
            <w:noProof/>
            <w:webHidden/>
          </w:rPr>
          <w:t>7</w:t>
        </w:r>
        <w:r>
          <w:rPr>
            <w:noProof/>
            <w:webHidden/>
          </w:rPr>
          <w:fldChar w:fldCharType="end"/>
        </w:r>
      </w:hyperlink>
    </w:p>
    <w:p w14:paraId="7A07CA77" w14:textId="766BAD80"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0" w:history="1">
        <w:r w:rsidRPr="00FA0B89">
          <w:rPr>
            <w:rStyle w:val="Hipervnculo"/>
            <w:noProof/>
          </w:rPr>
          <w:t>2.4.2</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Generar Informe del Cambio</w:t>
        </w:r>
        <w:r>
          <w:rPr>
            <w:noProof/>
            <w:webHidden/>
          </w:rPr>
          <w:tab/>
        </w:r>
        <w:r>
          <w:rPr>
            <w:noProof/>
            <w:webHidden/>
          </w:rPr>
          <w:fldChar w:fldCharType="begin"/>
        </w:r>
        <w:r>
          <w:rPr>
            <w:noProof/>
            <w:webHidden/>
          </w:rPr>
          <w:instrText xml:space="preserve"> PAGEREF _Toc159788950 \h </w:instrText>
        </w:r>
        <w:r>
          <w:rPr>
            <w:noProof/>
            <w:webHidden/>
          </w:rPr>
        </w:r>
        <w:r>
          <w:rPr>
            <w:noProof/>
            <w:webHidden/>
          </w:rPr>
          <w:fldChar w:fldCharType="separate"/>
        </w:r>
        <w:r>
          <w:rPr>
            <w:noProof/>
            <w:webHidden/>
          </w:rPr>
          <w:t>8</w:t>
        </w:r>
        <w:r>
          <w:rPr>
            <w:noProof/>
            <w:webHidden/>
          </w:rPr>
          <w:fldChar w:fldCharType="end"/>
        </w:r>
      </w:hyperlink>
    </w:p>
    <w:p w14:paraId="17EF4107" w14:textId="3D267454"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1" w:history="1">
        <w:r w:rsidRPr="00FA0B89">
          <w:rPr>
            <w:rStyle w:val="Hipervnculo"/>
            <w:noProof/>
          </w:rPr>
          <w:t>2.4.3</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Aprobación del cambio</w:t>
        </w:r>
        <w:r>
          <w:rPr>
            <w:noProof/>
            <w:webHidden/>
          </w:rPr>
          <w:tab/>
        </w:r>
        <w:r>
          <w:rPr>
            <w:noProof/>
            <w:webHidden/>
          </w:rPr>
          <w:fldChar w:fldCharType="begin"/>
        </w:r>
        <w:r>
          <w:rPr>
            <w:noProof/>
            <w:webHidden/>
          </w:rPr>
          <w:instrText xml:space="preserve"> PAGEREF _Toc159788951 \h </w:instrText>
        </w:r>
        <w:r>
          <w:rPr>
            <w:noProof/>
            <w:webHidden/>
          </w:rPr>
        </w:r>
        <w:r>
          <w:rPr>
            <w:noProof/>
            <w:webHidden/>
          </w:rPr>
          <w:fldChar w:fldCharType="separate"/>
        </w:r>
        <w:r>
          <w:rPr>
            <w:noProof/>
            <w:webHidden/>
          </w:rPr>
          <w:t>8</w:t>
        </w:r>
        <w:r>
          <w:rPr>
            <w:noProof/>
            <w:webHidden/>
          </w:rPr>
          <w:fldChar w:fldCharType="end"/>
        </w:r>
      </w:hyperlink>
    </w:p>
    <w:p w14:paraId="509E5E84" w14:textId="23750688"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2" w:history="1">
        <w:r w:rsidRPr="00FA0B89">
          <w:rPr>
            <w:rStyle w:val="Hipervnculo"/>
            <w:noProof/>
          </w:rPr>
          <w:t>2.4.4</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Generar ECO</w:t>
        </w:r>
        <w:r>
          <w:rPr>
            <w:noProof/>
            <w:webHidden/>
          </w:rPr>
          <w:tab/>
        </w:r>
        <w:r>
          <w:rPr>
            <w:noProof/>
            <w:webHidden/>
          </w:rPr>
          <w:fldChar w:fldCharType="begin"/>
        </w:r>
        <w:r>
          <w:rPr>
            <w:noProof/>
            <w:webHidden/>
          </w:rPr>
          <w:instrText xml:space="preserve"> PAGEREF _Toc159788952 \h </w:instrText>
        </w:r>
        <w:r>
          <w:rPr>
            <w:noProof/>
            <w:webHidden/>
          </w:rPr>
        </w:r>
        <w:r>
          <w:rPr>
            <w:noProof/>
            <w:webHidden/>
          </w:rPr>
          <w:fldChar w:fldCharType="separate"/>
        </w:r>
        <w:r>
          <w:rPr>
            <w:noProof/>
            <w:webHidden/>
          </w:rPr>
          <w:t>9</w:t>
        </w:r>
        <w:r>
          <w:rPr>
            <w:noProof/>
            <w:webHidden/>
          </w:rPr>
          <w:fldChar w:fldCharType="end"/>
        </w:r>
      </w:hyperlink>
    </w:p>
    <w:p w14:paraId="669CD7E6" w14:textId="05A6F961"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3" w:history="1">
        <w:r w:rsidRPr="00FA0B89">
          <w:rPr>
            <w:rStyle w:val="Hipervnculo"/>
            <w:noProof/>
          </w:rPr>
          <w:t>2.4.5</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Realización del Cambio</w:t>
        </w:r>
        <w:r>
          <w:rPr>
            <w:noProof/>
            <w:webHidden/>
          </w:rPr>
          <w:tab/>
        </w:r>
        <w:r>
          <w:rPr>
            <w:noProof/>
            <w:webHidden/>
          </w:rPr>
          <w:fldChar w:fldCharType="begin"/>
        </w:r>
        <w:r>
          <w:rPr>
            <w:noProof/>
            <w:webHidden/>
          </w:rPr>
          <w:instrText xml:space="preserve"> PAGEREF _Toc159788953 \h </w:instrText>
        </w:r>
        <w:r>
          <w:rPr>
            <w:noProof/>
            <w:webHidden/>
          </w:rPr>
        </w:r>
        <w:r>
          <w:rPr>
            <w:noProof/>
            <w:webHidden/>
          </w:rPr>
          <w:fldChar w:fldCharType="separate"/>
        </w:r>
        <w:r>
          <w:rPr>
            <w:noProof/>
            <w:webHidden/>
          </w:rPr>
          <w:t>10</w:t>
        </w:r>
        <w:r>
          <w:rPr>
            <w:noProof/>
            <w:webHidden/>
          </w:rPr>
          <w:fldChar w:fldCharType="end"/>
        </w:r>
      </w:hyperlink>
    </w:p>
    <w:p w14:paraId="2A138C9D" w14:textId="0C47CEE8"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4" w:history="1">
        <w:r w:rsidRPr="00FA0B89">
          <w:rPr>
            <w:rStyle w:val="Hipervnculo"/>
            <w:noProof/>
          </w:rPr>
          <w:t>2.4.6</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Nueva Línea Base</w:t>
        </w:r>
        <w:r>
          <w:rPr>
            <w:noProof/>
            <w:webHidden/>
          </w:rPr>
          <w:tab/>
        </w:r>
        <w:r>
          <w:rPr>
            <w:noProof/>
            <w:webHidden/>
          </w:rPr>
          <w:fldChar w:fldCharType="begin"/>
        </w:r>
        <w:r>
          <w:rPr>
            <w:noProof/>
            <w:webHidden/>
          </w:rPr>
          <w:instrText xml:space="preserve"> PAGEREF _Toc159788954 \h </w:instrText>
        </w:r>
        <w:r>
          <w:rPr>
            <w:noProof/>
            <w:webHidden/>
          </w:rPr>
        </w:r>
        <w:r>
          <w:rPr>
            <w:noProof/>
            <w:webHidden/>
          </w:rPr>
          <w:fldChar w:fldCharType="separate"/>
        </w:r>
        <w:r>
          <w:rPr>
            <w:noProof/>
            <w:webHidden/>
          </w:rPr>
          <w:t>10</w:t>
        </w:r>
        <w:r>
          <w:rPr>
            <w:noProof/>
            <w:webHidden/>
          </w:rPr>
          <w:fldChar w:fldCharType="end"/>
        </w:r>
      </w:hyperlink>
    </w:p>
    <w:p w14:paraId="4B0638C1" w14:textId="794E97A3"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5" w:history="1">
        <w:r w:rsidRPr="00FA0B89">
          <w:rPr>
            <w:rStyle w:val="Hipervnculo"/>
            <w:noProof/>
          </w:rPr>
          <w:t>2.4.7</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Notificar realización del cambio a los stakeholders</w:t>
        </w:r>
        <w:r>
          <w:rPr>
            <w:noProof/>
            <w:webHidden/>
          </w:rPr>
          <w:tab/>
        </w:r>
        <w:r>
          <w:rPr>
            <w:noProof/>
            <w:webHidden/>
          </w:rPr>
          <w:fldChar w:fldCharType="begin"/>
        </w:r>
        <w:r>
          <w:rPr>
            <w:noProof/>
            <w:webHidden/>
          </w:rPr>
          <w:instrText xml:space="preserve"> PAGEREF _Toc159788955 \h </w:instrText>
        </w:r>
        <w:r>
          <w:rPr>
            <w:noProof/>
            <w:webHidden/>
          </w:rPr>
        </w:r>
        <w:r>
          <w:rPr>
            <w:noProof/>
            <w:webHidden/>
          </w:rPr>
          <w:fldChar w:fldCharType="separate"/>
        </w:r>
        <w:r>
          <w:rPr>
            <w:noProof/>
            <w:webHidden/>
          </w:rPr>
          <w:t>10</w:t>
        </w:r>
        <w:r>
          <w:rPr>
            <w:noProof/>
            <w:webHidden/>
          </w:rPr>
          <w:fldChar w:fldCharType="end"/>
        </w:r>
      </w:hyperlink>
    </w:p>
    <w:p w14:paraId="48BC1629" w14:textId="47988C04"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6" w:history="1">
        <w:r w:rsidRPr="00FA0B89">
          <w:rPr>
            <w:rStyle w:val="Hipervnculo"/>
            <w:noProof/>
          </w:rPr>
          <w:t>2.4.8</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Notificar rechazo</w:t>
        </w:r>
        <w:r>
          <w:rPr>
            <w:noProof/>
            <w:webHidden/>
          </w:rPr>
          <w:tab/>
        </w:r>
        <w:r>
          <w:rPr>
            <w:noProof/>
            <w:webHidden/>
          </w:rPr>
          <w:fldChar w:fldCharType="begin"/>
        </w:r>
        <w:r>
          <w:rPr>
            <w:noProof/>
            <w:webHidden/>
          </w:rPr>
          <w:instrText xml:space="preserve"> PAGEREF _Toc159788956 \h </w:instrText>
        </w:r>
        <w:r>
          <w:rPr>
            <w:noProof/>
            <w:webHidden/>
          </w:rPr>
        </w:r>
        <w:r>
          <w:rPr>
            <w:noProof/>
            <w:webHidden/>
          </w:rPr>
          <w:fldChar w:fldCharType="separate"/>
        </w:r>
        <w:r>
          <w:rPr>
            <w:noProof/>
            <w:webHidden/>
          </w:rPr>
          <w:t>11</w:t>
        </w:r>
        <w:r>
          <w:rPr>
            <w:noProof/>
            <w:webHidden/>
          </w:rPr>
          <w:fldChar w:fldCharType="end"/>
        </w:r>
      </w:hyperlink>
    </w:p>
    <w:p w14:paraId="72AAF8C2" w14:textId="7087F134"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57" w:history="1">
        <w:r w:rsidRPr="00FA0B89">
          <w:rPr>
            <w:rStyle w:val="Hipervnculo"/>
            <w:noProof/>
          </w:rPr>
          <w:t>2.5</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Plantillas del proceso</w:t>
        </w:r>
        <w:r>
          <w:rPr>
            <w:noProof/>
            <w:webHidden/>
          </w:rPr>
          <w:tab/>
        </w:r>
        <w:r>
          <w:rPr>
            <w:noProof/>
            <w:webHidden/>
          </w:rPr>
          <w:fldChar w:fldCharType="begin"/>
        </w:r>
        <w:r>
          <w:rPr>
            <w:noProof/>
            <w:webHidden/>
          </w:rPr>
          <w:instrText xml:space="preserve"> PAGEREF _Toc159788957 \h </w:instrText>
        </w:r>
        <w:r>
          <w:rPr>
            <w:noProof/>
            <w:webHidden/>
          </w:rPr>
        </w:r>
        <w:r>
          <w:rPr>
            <w:noProof/>
            <w:webHidden/>
          </w:rPr>
          <w:fldChar w:fldCharType="separate"/>
        </w:r>
        <w:r>
          <w:rPr>
            <w:noProof/>
            <w:webHidden/>
          </w:rPr>
          <w:t>12</w:t>
        </w:r>
        <w:r>
          <w:rPr>
            <w:noProof/>
            <w:webHidden/>
          </w:rPr>
          <w:fldChar w:fldCharType="end"/>
        </w:r>
      </w:hyperlink>
    </w:p>
    <w:p w14:paraId="241630D3" w14:textId="083393DA"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8" w:history="1">
        <w:r w:rsidRPr="00FA0B89">
          <w:rPr>
            <w:rStyle w:val="Hipervnculo"/>
            <w:noProof/>
          </w:rPr>
          <w:t>2.5.1</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“Identificación del problema”.</w:t>
        </w:r>
        <w:r>
          <w:rPr>
            <w:noProof/>
            <w:webHidden/>
          </w:rPr>
          <w:tab/>
        </w:r>
        <w:r>
          <w:rPr>
            <w:noProof/>
            <w:webHidden/>
          </w:rPr>
          <w:fldChar w:fldCharType="begin"/>
        </w:r>
        <w:r>
          <w:rPr>
            <w:noProof/>
            <w:webHidden/>
          </w:rPr>
          <w:instrText xml:space="preserve"> PAGEREF _Toc159788958 \h </w:instrText>
        </w:r>
        <w:r>
          <w:rPr>
            <w:noProof/>
            <w:webHidden/>
          </w:rPr>
        </w:r>
        <w:r>
          <w:rPr>
            <w:noProof/>
            <w:webHidden/>
          </w:rPr>
          <w:fldChar w:fldCharType="separate"/>
        </w:r>
        <w:r>
          <w:rPr>
            <w:noProof/>
            <w:webHidden/>
          </w:rPr>
          <w:t>12</w:t>
        </w:r>
        <w:r>
          <w:rPr>
            <w:noProof/>
            <w:webHidden/>
          </w:rPr>
          <w:fldChar w:fldCharType="end"/>
        </w:r>
      </w:hyperlink>
    </w:p>
    <w:p w14:paraId="025BDC5B" w14:textId="65AFAC95"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59" w:history="1">
        <w:r w:rsidRPr="00FA0B89">
          <w:rPr>
            <w:rStyle w:val="Hipervnculo"/>
            <w:noProof/>
          </w:rPr>
          <w:t>2.5.2</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“Informe del Cambio”.</w:t>
        </w:r>
        <w:r>
          <w:rPr>
            <w:noProof/>
            <w:webHidden/>
          </w:rPr>
          <w:tab/>
        </w:r>
        <w:r>
          <w:rPr>
            <w:noProof/>
            <w:webHidden/>
          </w:rPr>
          <w:fldChar w:fldCharType="begin"/>
        </w:r>
        <w:r>
          <w:rPr>
            <w:noProof/>
            <w:webHidden/>
          </w:rPr>
          <w:instrText xml:space="preserve"> PAGEREF _Toc159788959 \h </w:instrText>
        </w:r>
        <w:r>
          <w:rPr>
            <w:noProof/>
            <w:webHidden/>
          </w:rPr>
        </w:r>
        <w:r>
          <w:rPr>
            <w:noProof/>
            <w:webHidden/>
          </w:rPr>
          <w:fldChar w:fldCharType="separate"/>
        </w:r>
        <w:r>
          <w:rPr>
            <w:noProof/>
            <w:webHidden/>
          </w:rPr>
          <w:t>13</w:t>
        </w:r>
        <w:r>
          <w:rPr>
            <w:noProof/>
            <w:webHidden/>
          </w:rPr>
          <w:fldChar w:fldCharType="end"/>
        </w:r>
      </w:hyperlink>
    </w:p>
    <w:p w14:paraId="19215066" w14:textId="0A90E1D7"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0" w:history="1">
        <w:r w:rsidRPr="00FA0B89">
          <w:rPr>
            <w:rStyle w:val="Hipervnculo"/>
            <w:noProof/>
          </w:rPr>
          <w:t>2.5.3</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“Aprobación del cambio”</w:t>
        </w:r>
        <w:r>
          <w:rPr>
            <w:noProof/>
            <w:webHidden/>
          </w:rPr>
          <w:tab/>
        </w:r>
        <w:r>
          <w:rPr>
            <w:noProof/>
            <w:webHidden/>
          </w:rPr>
          <w:fldChar w:fldCharType="begin"/>
        </w:r>
        <w:r>
          <w:rPr>
            <w:noProof/>
            <w:webHidden/>
          </w:rPr>
          <w:instrText xml:space="preserve"> PAGEREF _Toc159788960 \h </w:instrText>
        </w:r>
        <w:r>
          <w:rPr>
            <w:noProof/>
            <w:webHidden/>
          </w:rPr>
        </w:r>
        <w:r>
          <w:rPr>
            <w:noProof/>
            <w:webHidden/>
          </w:rPr>
          <w:fldChar w:fldCharType="separate"/>
        </w:r>
        <w:r>
          <w:rPr>
            <w:noProof/>
            <w:webHidden/>
          </w:rPr>
          <w:t>15</w:t>
        </w:r>
        <w:r>
          <w:rPr>
            <w:noProof/>
            <w:webHidden/>
          </w:rPr>
          <w:fldChar w:fldCharType="end"/>
        </w:r>
      </w:hyperlink>
    </w:p>
    <w:p w14:paraId="2E161B85" w14:textId="70362C24"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1" w:history="1">
        <w:r w:rsidRPr="00FA0B89">
          <w:rPr>
            <w:rStyle w:val="Hipervnculo"/>
            <w:noProof/>
          </w:rPr>
          <w:t>2.5.4</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ECO</w:t>
        </w:r>
        <w:r>
          <w:rPr>
            <w:noProof/>
            <w:webHidden/>
          </w:rPr>
          <w:tab/>
        </w:r>
        <w:r>
          <w:rPr>
            <w:noProof/>
            <w:webHidden/>
          </w:rPr>
          <w:fldChar w:fldCharType="begin"/>
        </w:r>
        <w:r>
          <w:rPr>
            <w:noProof/>
            <w:webHidden/>
          </w:rPr>
          <w:instrText xml:space="preserve"> PAGEREF _Toc159788961 \h </w:instrText>
        </w:r>
        <w:r>
          <w:rPr>
            <w:noProof/>
            <w:webHidden/>
          </w:rPr>
        </w:r>
        <w:r>
          <w:rPr>
            <w:noProof/>
            <w:webHidden/>
          </w:rPr>
          <w:fldChar w:fldCharType="separate"/>
        </w:r>
        <w:r>
          <w:rPr>
            <w:noProof/>
            <w:webHidden/>
          </w:rPr>
          <w:t>16</w:t>
        </w:r>
        <w:r>
          <w:rPr>
            <w:noProof/>
            <w:webHidden/>
          </w:rPr>
          <w:fldChar w:fldCharType="end"/>
        </w:r>
      </w:hyperlink>
    </w:p>
    <w:p w14:paraId="212A8C38" w14:textId="18215E5F"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2" w:history="1">
        <w:r w:rsidRPr="00FA0B89">
          <w:rPr>
            <w:rStyle w:val="Hipervnculo"/>
            <w:noProof/>
          </w:rPr>
          <w:t>2.5.5</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“Realización del Cambio”.</w:t>
        </w:r>
        <w:r>
          <w:rPr>
            <w:noProof/>
            <w:webHidden/>
          </w:rPr>
          <w:tab/>
        </w:r>
        <w:r>
          <w:rPr>
            <w:noProof/>
            <w:webHidden/>
          </w:rPr>
          <w:fldChar w:fldCharType="begin"/>
        </w:r>
        <w:r>
          <w:rPr>
            <w:noProof/>
            <w:webHidden/>
          </w:rPr>
          <w:instrText xml:space="preserve"> PAGEREF _Toc159788962 \h </w:instrText>
        </w:r>
        <w:r>
          <w:rPr>
            <w:noProof/>
            <w:webHidden/>
          </w:rPr>
        </w:r>
        <w:r>
          <w:rPr>
            <w:noProof/>
            <w:webHidden/>
          </w:rPr>
          <w:fldChar w:fldCharType="separate"/>
        </w:r>
        <w:r>
          <w:rPr>
            <w:noProof/>
            <w:webHidden/>
          </w:rPr>
          <w:t>17</w:t>
        </w:r>
        <w:r>
          <w:rPr>
            <w:noProof/>
            <w:webHidden/>
          </w:rPr>
          <w:fldChar w:fldCharType="end"/>
        </w:r>
      </w:hyperlink>
    </w:p>
    <w:p w14:paraId="7851FE15" w14:textId="6BF8C5AE"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3" w:history="1">
        <w:r w:rsidRPr="00FA0B89">
          <w:rPr>
            <w:rStyle w:val="Hipervnculo"/>
            <w:noProof/>
          </w:rPr>
          <w:t>2.5.6</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“Nueva línea base”</w:t>
        </w:r>
        <w:r>
          <w:rPr>
            <w:noProof/>
            <w:webHidden/>
          </w:rPr>
          <w:tab/>
        </w:r>
        <w:r>
          <w:rPr>
            <w:noProof/>
            <w:webHidden/>
          </w:rPr>
          <w:fldChar w:fldCharType="begin"/>
        </w:r>
        <w:r>
          <w:rPr>
            <w:noProof/>
            <w:webHidden/>
          </w:rPr>
          <w:instrText xml:space="preserve"> PAGEREF _Toc159788963 \h </w:instrText>
        </w:r>
        <w:r>
          <w:rPr>
            <w:noProof/>
            <w:webHidden/>
          </w:rPr>
        </w:r>
        <w:r>
          <w:rPr>
            <w:noProof/>
            <w:webHidden/>
          </w:rPr>
          <w:fldChar w:fldCharType="separate"/>
        </w:r>
        <w:r>
          <w:rPr>
            <w:noProof/>
            <w:webHidden/>
          </w:rPr>
          <w:t>18</w:t>
        </w:r>
        <w:r>
          <w:rPr>
            <w:noProof/>
            <w:webHidden/>
          </w:rPr>
          <w:fldChar w:fldCharType="end"/>
        </w:r>
      </w:hyperlink>
    </w:p>
    <w:p w14:paraId="7C8D5F3D" w14:textId="0D3CD593"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4" w:history="1">
        <w:r w:rsidRPr="00FA0B89">
          <w:rPr>
            <w:rStyle w:val="Hipervnculo"/>
            <w:noProof/>
          </w:rPr>
          <w:t>2.5.7</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“Notificación de cambio realizado”</w:t>
        </w:r>
        <w:r>
          <w:rPr>
            <w:noProof/>
            <w:webHidden/>
          </w:rPr>
          <w:tab/>
        </w:r>
        <w:r>
          <w:rPr>
            <w:noProof/>
            <w:webHidden/>
          </w:rPr>
          <w:fldChar w:fldCharType="begin"/>
        </w:r>
        <w:r>
          <w:rPr>
            <w:noProof/>
            <w:webHidden/>
          </w:rPr>
          <w:instrText xml:space="preserve"> PAGEREF _Toc159788964 \h </w:instrText>
        </w:r>
        <w:r>
          <w:rPr>
            <w:noProof/>
            <w:webHidden/>
          </w:rPr>
        </w:r>
        <w:r>
          <w:rPr>
            <w:noProof/>
            <w:webHidden/>
          </w:rPr>
          <w:fldChar w:fldCharType="separate"/>
        </w:r>
        <w:r>
          <w:rPr>
            <w:noProof/>
            <w:webHidden/>
          </w:rPr>
          <w:t>19</w:t>
        </w:r>
        <w:r>
          <w:rPr>
            <w:noProof/>
            <w:webHidden/>
          </w:rPr>
          <w:fldChar w:fldCharType="end"/>
        </w:r>
      </w:hyperlink>
    </w:p>
    <w:p w14:paraId="568BB1DA" w14:textId="34E66F34" w:rsidR="00D00C2A" w:rsidRDefault="00D00C2A">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788965" w:history="1">
        <w:r w:rsidRPr="00FA0B89">
          <w:rPr>
            <w:rStyle w:val="Hipervnculo"/>
            <w:noProof/>
          </w:rPr>
          <w:t>2.5.8</w:t>
        </w:r>
        <w:r>
          <w:rPr>
            <w:rFonts w:asciiTheme="minorHAnsi" w:eastAsiaTheme="minorEastAsia" w:hAnsiTheme="minorHAnsi" w:cstheme="minorBidi"/>
            <w:b w:val="0"/>
            <w:smallCaps w:val="0"/>
            <w:noProof/>
            <w:kern w:val="2"/>
            <w:sz w:val="22"/>
            <w:szCs w:val="22"/>
            <w:lang w:eastAsia="es-ES" w:bidi="ar-SA"/>
            <w14:ligatures w14:val="standardContextual"/>
          </w:rPr>
          <w:tab/>
        </w:r>
        <w:r w:rsidRPr="00FA0B89">
          <w:rPr>
            <w:rStyle w:val="Hipervnculo"/>
            <w:noProof/>
          </w:rPr>
          <w:t>Plantilla de “Notificar rechazo”</w:t>
        </w:r>
        <w:r>
          <w:rPr>
            <w:noProof/>
            <w:webHidden/>
          </w:rPr>
          <w:tab/>
        </w:r>
        <w:r>
          <w:rPr>
            <w:noProof/>
            <w:webHidden/>
          </w:rPr>
          <w:fldChar w:fldCharType="begin"/>
        </w:r>
        <w:r>
          <w:rPr>
            <w:noProof/>
            <w:webHidden/>
          </w:rPr>
          <w:instrText xml:space="preserve"> PAGEREF _Toc159788965 \h </w:instrText>
        </w:r>
        <w:r>
          <w:rPr>
            <w:noProof/>
            <w:webHidden/>
          </w:rPr>
        </w:r>
        <w:r>
          <w:rPr>
            <w:noProof/>
            <w:webHidden/>
          </w:rPr>
          <w:fldChar w:fldCharType="separate"/>
        </w:r>
        <w:r>
          <w:rPr>
            <w:noProof/>
            <w:webHidden/>
          </w:rPr>
          <w:t>20</w:t>
        </w:r>
        <w:r>
          <w:rPr>
            <w:noProof/>
            <w:webHidden/>
          </w:rPr>
          <w:fldChar w:fldCharType="end"/>
        </w:r>
      </w:hyperlink>
    </w:p>
    <w:p w14:paraId="4832DA6D" w14:textId="521D10ED" w:rsidR="00D00C2A" w:rsidRDefault="00D00C2A">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hyperlink w:anchor="_Toc159788966" w:history="1">
        <w:r w:rsidRPr="00FA0B89">
          <w:rPr>
            <w:rStyle w:val="Hipervnculo"/>
            <w:noProof/>
          </w:rPr>
          <w:t>3</w:t>
        </w:r>
        <w:r>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Pr="00FA0B89">
          <w:rPr>
            <w:rStyle w:val="Hipervnculo"/>
            <w:noProof/>
          </w:rPr>
          <w:t>ANEXOS</w:t>
        </w:r>
        <w:r>
          <w:rPr>
            <w:noProof/>
            <w:webHidden/>
          </w:rPr>
          <w:tab/>
        </w:r>
        <w:r>
          <w:rPr>
            <w:noProof/>
            <w:webHidden/>
          </w:rPr>
          <w:fldChar w:fldCharType="begin"/>
        </w:r>
        <w:r>
          <w:rPr>
            <w:noProof/>
            <w:webHidden/>
          </w:rPr>
          <w:instrText xml:space="preserve"> PAGEREF _Toc159788966 \h </w:instrText>
        </w:r>
        <w:r>
          <w:rPr>
            <w:noProof/>
            <w:webHidden/>
          </w:rPr>
        </w:r>
        <w:r>
          <w:rPr>
            <w:noProof/>
            <w:webHidden/>
          </w:rPr>
          <w:fldChar w:fldCharType="separate"/>
        </w:r>
        <w:r>
          <w:rPr>
            <w:noProof/>
            <w:webHidden/>
          </w:rPr>
          <w:t>21</w:t>
        </w:r>
        <w:r>
          <w:rPr>
            <w:noProof/>
            <w:webHidden/>
          </w:rPr>
          <w:fldChar w:fldCharType="end"/>
        </w:r>
      </w:hyperlink>
    </w:p>
    <w:p w14:paraId="61F26675" w14:textId="61E70172"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67" w:history="1">
        <w:r w:rsidRPr="00FA0B89">
          <w:rPr>
            <w:rStyle w:val="Hipervnculo"/>
            <w:noProof/>
          </w:rPr>
          <w:t>3.1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_Toc159788967 \h </w:instrText>
        </w:r>
        <w:r>
          <w:rPr>
            <w:noProof/>
            <w:webHidden/>
          </w:rPr>
        </w:r>
        <w:r>
          <w:rPr>
            <w:noProof/>
            <w:webHidden/>
          </w:rPr>
          <w:fldChar w:fldCharType="separate"/>
        </w:r>
        <w:r>
          <w:rPr>
            <w:noProof/>
            <w:webHidden/>
          </w:rPr>
          <w:t>21</w:t>
        </w:r>
        <w:r>
          <w:rPr>
            <w:noProof/>
            <w:webHidden/>
          </w:rPr>
          <w:fldChar w:fldCharType="end"/>
        </w:r>
      </w:hyperlink>
    </w:p>
    <w:p w14:paraId="2B516EB2" w14:textId="728ABB91"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68" w:history="1">
        <w:r w:rsidRPr="00FA0B89">
          <w:rPr>
            <w:rStyle w:val="Hipervnculo"/>
            <w:noProof/>
          </w:rPr>
          <w:t>3.2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Anexo 2.- Scrum Poker</w:t>
        </w:r>
        <w:r>
          <w:rPr>
            <w:noProof/>
            <w:webHidden/>
          </w:rPr>
          <w:tab/>
        </w:r>
        <w:r>
          <w:rPr>
            <w:noProof/>
            <w:webHidden/>
          </w:rPr>
          <w:fldChar w:fldCharType="begin"/>
        </w:r>
        <w:r>
          <w:rPr>
            <w:noProof/>
            <w:webHidden/>
          </w:rPr>
          <w:instrText xml:space="preserve"> PAGEREF _Toc159788968 \h </w:instrText>
        </w:r>
        <w:r>
          <w:rPr>
            <w:noProof/>
            <w:webHidden/>
          </w:rPr>
        </w:r>
        <w:r>
          <w:rPr>
            <w:noProof/>
            <w:webHidden/>
          </w:rPr>
          <w:fldChar w:fldCharType="separate"/>
        </w:r>
        <w:r>
          <w:rPr>
            <w:noProof/>
            <w:webHidden/>
          </w:rPr>
          <w:t>22</w:t>
        </w:r>
        <w:r>
          <w:rPr>
            <w:noProof/>
            <w:webHidden/>
          </w:rPr>
          <w:fldChar w:fldCharType="end"/>
        </w:r>
      </w:hyperlink>
    </w:p>
    <w:p w14:paraId="6E10747C" w14:textId="3BF832EF"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69" w:history="1">
        <w:r w:rsidRPr="00FA0B89">
          <w:rPr>
            <w:rStyle w:val="Hipervnculo"/>
            <w:noProof/>
          </w:rPr>
          <w:t>3.3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Anexo 3.- Bibliografía y material utilizado</w:t>
        </w:r>
        <w:r>
          <w:rPr>
            <w:noProof/>
            <w:webHidden/>
          </w:rPr>
          <w:tab/>
        </w:r>
        <w:r>
          <w:rPr>
            <w:noProof/>
            <w:webHidden/>
          </w:rPr>
          <w:fldChar w:fldCharType="begin"/>
        </w:r>
        <w:r>
          <w:rPr>
            <w:noProof/>
            <w:webHidden/>
          </w:rPr>
          <w:instrText xml:space="preserve"> PAGEREF _Toc159788969 \h </w:instrText>
        </w:r>
        <w:r>
          <w:rPr>
            <w:noProof/>
            <w:webHidden/>
          </w:rPr>
        </w:r>
        <w:r>
          <w:rPr>
            <w:noProof/>
            <w:webHidden/>
          </w:rPr>
          <w:fldChar w:fldCharType="separate"/>
        </w:r>
        <w:r>
          <w:rPr>
            <w:noProof/>
            <w:webHidden/>
          </w:rPr>
          <w:t>23</w:t>
        </w:r>
        <w:r>
          <w:rPr>
            <w:noProof/>
            <w:webHidden/>
          </w:rPr>
          <w:fldChar w:fldCharType="end"/>
        </w:r>
      </w:hyperlink>
    </w:p>
    <w:p w14:paraId="0851A060" w14:textId="5BC76578" w:rsidR="00D00C2A" w:rsidRDefault="00D00C2A">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788970" w:history="1">
        <w:r w:rsidRPr="00FA0B89">
          <w:rPr>
            <w:rStyle w:val="Hipervnculo"/>
            <w:noProof/>
          </w:rPr>
          <w:t>3.4</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FA0B89">
          <w:rPr>
            <w:rStyle w:val="Hipervnculo"/>
            <w:noProof/>
          </w:rPr>
          <w:t>Anexo 4.- Recopilatorio de documentos asociados a éste</w:t>
        </w:r>
        <w:r>
          <w:rPr>
            <w:noProof/>
            <w:webHidden/>
          </w:rPr>
          <w:tab/>
        </w:r>
        <w:r>
          <w:rPr>
            <w:noProof/>
            <w:webHidden/>
          </w:rPr>
          <w:fldChar w:fldCharType="begin"/>
        </w:r>
        <w:r>
          <w:rPr>
            <w:noProof/>
            <w:webHidden/>
          </w:rPr>
          <w:instrText xml:space="preserve"> PAGEREF _Toc159788970 \h </w:instrText>
        </w:r>
        <w:r>
          <w:rPr>
            <w:noProof/>
            <w:webHidden/>
          </w:rPr>
        </w:r>
        <w:r>
          <w:rPr>
            <w:noProof/>
            <w:webHidden/>
          </w:rPr>
          <w:fldChar w:fldCharType="separate"/>
        </w:r>
        <w:r>
          <w:rPr>
            <w:noProof/>
            <w:webHidden/>
          </w:rPr>
          <w:t>23</w:t>
        </w:r>
        <w:r>
          <w:rPr>
            <w:noProof/>
            <w:webHidden/>
          </w:rPr>
          <w:fldChar w:fldCharType="end"/>
        </w:r>
      </w:hyperlink>
    </w:p>
    <w:p w14:paraId="3163A8B1" w14:textId="3E8248EF" w:rsidR="008F7E73" w:rsidRPr="003851A9" w:rsidRDefault="00FB5C23">
      <w:r w:rsidRPr="003851A9">
        <w:rPr>
          <w:b/>
          <w:bCs/>
          <w:iCs/>
          <w:smallCaps/>
        </w:rPr>
        <w:fldChar w:fldCharType="end"/>
      </w:r>
    </w:p>
    <w:p w14:paraId="574B5A47" w14:textId="77777777" w:rsidR="009F4572" w:rsidRPr="003851A9" w:rsidRDefault="001D7957" w:rsidP="00FB5C23">
      <w:pPr>
        <w:pStyle w:val="TDC1"/>
        <w:rPr>
          <w:rFonts w:ascii="Calibri" w:hAnsi="Calibri"/>
          <w:sz w:val="22"/>
          <w:szCs w:val="22"/>
          <w:lang w:eastAsia="gl-ES"/>
        </w:rPr>
      </w:pPr>
      <w:r w:rsidRPr="003851A9">
        <w:fldChar w:fldCharType="begin"/>
      </w:r>
      <w:r w:rsidRPr="003851A9">
        <w:instrText xml:space="preserve"> TOC \o "1-3" \h \z \u </w:instrText>
      </w:r>
      <w:r w:rsidRPr="003851A9">
        <w:fldChar w:fldCharType="separate"/>
      </w:r>
    </w:p>
    <w:p w14:paraId="00D336AE" w14:textId="77777777" w:rsidR="001D7957" w:rsidRPr="003851A9" w:rsidRDefault="001D7957">
      <w:r w:rsidRPr="003851A9">
        <w:fldChar w:fldCharType="end"/>
      </w:r>
    </w:p>
    <w:p w14:paraId="17886ECC" w14:textId="77777777" w:rsidR="00211400" w:rsidRPr="003851A9" w:rsidRDefault="00211400" w:rsidP="001061FB"/>
    <w:p w14:paraId="680F3849" w14:textId="77777777" w:rsidR="00211400" w:rsidRPr="003851A9" w:rsidRDefault="00211400" w:rsidP="001061FB"/>
    <w:p w14:paraId="2AEF40DB" w14:textId="77777777" w:rsidR="00211400" w:rsidRPr="003851A9" w:rsidRDefault="00211400" w:rsidP="001061FB"/>
    <w:p w14:paraId="5FD849EC" w14:textId="77777777" w:rsidR="006B6897" w:rsidRPr="003851A9" w:rsidRDefault="006B6897" w:rsidP="001061FB">
      <w:pPr>
        <w:sectPr w:rsidR="006B6897" w:rsidRPr="003851A9" w:rsidSect="00DB19C5">
          <w:headerReference w:type="default" r:id="rId14"/>
          <w:footerReference w:type="default" r:id="rId15"/>
          <w:pgSz w:w="11906" w:h="16838"/>
          <w:pgMar w:top="1270" w:right="1701" w:bottom="1417" w:left="1701" w:header="708" w:footer="708" w:gutter="0"/>
          <w:pgNumType w:fmt="lowerRoman" w:start="1"/>
          <w:cols w:space="708"/>
          <w:docGrid w:linePitch="360"/>
        </w:sectPr>
      </w:pPr>
    </w:p>
    <w:p w14:paraId="0B16B31A" w14:textId="77777777" w:rsidR="00405635" w:rsidRPr="003851A9" w:rsidRDefault="00405635" w:rsidP="00405635">
      <w:pPr>
        <w:pStyle w:val="Ttulo1"/>
      </w:pPr>
      <w:bookmarkStart w:id="2" w:name="_Toc159788937"/>
      <w:r w:rsidRPr="003851A9">
        <w:lastRenderedPageBreak/>
        <w:t>Información sobre la práctica a realizar</w:t>
      </w:r>
      <w:bookmarkEnd w:id="2"/>
    </w:p>
    <w:p w14:paraId="00E1A219" w14:textId="77777777" w:rsidR="001061FB" w:rsidRPr="003851A9" w:rsidRDefault="008C725B" w:rsidP="00405635">
      <w:pPr>
        <w:pStyle w:val="Ttulo2"/>
      </w:pPr>
      <w:r w:rsidRPr="003851A9">
        <w:t xml:space="preserve"> </w:t>
      </w:r>
      <w:bookmarkStart w:id="3" w:name="_Toc159788938"/>
      <w:r w:rsidR="00405635" w:rsidRPr="003851A9">
        <w:t>Descripción de la práctica</w:t>
      </w:r>
      <w:bookmarkEnd w:id="3"/>
    </w:p>
    <w:p w14:paraId="051A5801" w14:textId="7D5AFADF" w:rsidR="001061FB" w:rsidRPr="003851A9" w:rsidRDefault="64FDF010" w:rsidP="2A86A5F9">
      <w:pPr>
        <w:jc w:val="both"/>
      </w:pPr>
      <w:r w:rsidRPr="003851A9">
        <w:t xml:space="preserve">En esta práctica de definirá y formalizará un proceso de control de cambios. </w:t>
      </w:r>
      <w:r w:rsidR="38680E42" w:rsidRPr="003851A9">
        <w:t>En concreto se describirán una serie de actividades básicas para el manejo de cambios que se realizarán sobre las especificaciones y requisitos del sistema de un document</w:t>
      </w:r>
      <w:r w:rsidR="28274AD6" w:rsidRPr="003851A9">
        <w:t>o REM generado en la práctica del cuatrimestre anterior.</w:t>
      </w:r>
    </w:p>
    <w:p w14:paraId="7F9AABBF" w14:textId="6CB33690" w:rsidR="001061FB" w:rsidRPr="003851A9" w:rsidRDefault="001061FB" w:rsidP="2A86A5F9">
      <w:pPr>
        <w:jc w:val="both"/>
      </w:pPr>
    </w:p>
    <w:p w14:paraId="080799F1" w14:textId="533166F7" w:rsidR="001061FB" w:rsidRPr="003851A9" w:rsidRDefault="28274AD6" w:rsidP="2A86A5F9">
      <w:pPr>
        <w:jc w:val="both"/>
      </w:pPr>
      <w:r w:rsidRPr="003851A9">
        <w:t>Cada actividad será definida (descripción, involucrados, entradas requeridas...) y se proporcionará una plan</w:t>
      </w:r>
      <w:r w:rsidR="61EA0691" w:rsidRPr="003851A9">
        <w:t>tilla para cada una de ellas.</w:t>
      </w:r>
    </w:p>
    <w:p w14:paraId="26A96A13" w14:textId="77777777" w:rsidR="001061FB" w:rsidRPr="003851A9" w:rsidRDefault="003036AA" w:rsidP="00405635">
      <w:pPr>
        <w:pStyle w:val="Ttulo2"/>
      </w:pPr>
      <w:bookmarkStart w:id="4" w:name="_Toc159788939"/>
      <w:r w:rsidRPr="003851A9">
        <w:t>D</w:t>
      </w:r>
      <w:r w:rsidR="003420D3" w:rsidRPr="003851A9">
        <w:t>escripción del grupo de trabajo</w:t>
      </w:r>
      <w:bookmarkEnd w:id="4"/>
    </w:p>
    <w:p w14:paraId="463C2977" w14:textId="4427C2DA" w:rsidR="001061FB" w:rsidRPr="003851A9" w:rsidRDefault="2CB34192" w:rsidP="00E361B8">
      <w:pPr>
        <w:jc w:val="both"/>
      </w:pPr>
      <w:r w:rsidRPr="003851A9">
        <w:t xml:space="preserve">Grupo de trabajo: Grupo 2. </w:t>
      </w:r>
    </w:p>
    <w:p w14:paraId="2AFAD957" w14:textId="1B75BB3E" w:rsidR="001061FB" w:rsidRPr="003851A9" w:rsidRDefault="2CB34192" w:rsidP="00E361B8">
      <w:pPr>
        <w:pStyle w:val="Prrafodelista"/>
        <w:numPr>
          <w:ilvl w:val="0"/>
          <w:numId w:val="1"/>
        </w:numPr>
        <w:jc w:val="both"/>
      </w:pPr>
      <w:r w:rsidRPr="003851A9">
        <w:t xml:space="preserve">Carolina Alba García: </w:t>
      </w:r>
      <w:r w:rsidR="116B16A9" w:rsidRPr="003851A9">
        <w:t>analista.</w:t>
      </w:r>
    </w:p>
    <w:p w14:paraId="624455F8" w14:textId="5C38860A" w:rsidR="001061FB" w:rsidRPr="003851A9" w:rsidRDefault="2CB34192" w:rsidP="00E361B8">
      <w:pPr>
        <w:pStyle w:val="Prrafodelista"/>
        <w:numPr>
          <w:ilvl w:val="0"/>
          <w:numId w:val="1"/>
        </w:numPr>
        <w:jc w:val="both"/>
      </w:pPr>
      <w:r w:rsidRPr="003851A9">
        <w:t>Guillermo Arcos Salgado</w:t>
      </w:r>
      <w:r w:rsidR="592CC7DB" w:rsidRPr="003851A9">
        <w:t>: analista</w:t>
      </w:r>
      <w:r w:rsidR="43C56624" w:rsidRPr="003851A9">
        <w:t>.</w:t>
      </w:r>
    </w:p>
    <w:p w14:paraId="198E9280" w14:textId="61CAFC09" w:rsidR="001061FB" w:rsidRPr="003851A9" w:rsidRDefault="2CB34192" w:rsidP="00E361B8">
      <w:pPr>
        <w:pStyle w:val="Prrafodelista"/>
        <w:numPr>
          <w:ilvl w:val="0"/>
          <w:numId w:val="1"/>
        </w:numPr>
        <w:jc w:val="both"/>
      </w:pPr>
      <w:r w:rsidRPr="003851A9">
        <w:t xml:space="preserve">Adrián Eitor Morrazo: </w:t>
      </w:r>
      <w:r w:rsidR="69BB8131" w:rsidRPr="003851A9">
        <w:t>an</w:t>
      </w:r>
      <w:r w:rsidR="62DF8439" w:rsidRPr="003851A9">
        <w:t>a</w:t>
      </w:r>
      <w:r w:rsidR="69BB8131" w:rsidRPr="003851A9">
        <w:t>lista</w:t>
      </w:r>
      <w:r w:rsidR="1D5013A7" w:rsidRPr="003851A9">
        <w:t>.</w:t>
      </w:r>
    </w:p>
    <w:p w14:paraId="44202EE7" w14:textId="754AA173" w:rsidR="001061FB" w:rsidRPr="003851A9" w:rsidRDefault="2CB34192" w:rsidP="00E361B8">
      <w:pPr>
        <w:pStyle w:val="Prrafodelista"/>
        <w:numPr>
          <w:ilvl w:val="0"/>
          <w:numId w:val="1"/>
        </w:numPr>
        <w:jc w:val="both"/>
      </w:pPr>
      <w:r w:rsidRPr="003851A9">
        <w:t xml:space="preserve">Pedro Vidal Villalba: </w:t>
      </w:r>
      <w:r w:rsidR="502B1C36" w:rsidRPr="003851A9">
        <w:t>j</w:t>
      </w:r>
      <w:r w:rsidRPr="003851A9">
        <w:t>efe de proyecto</w:t>
      </w:r>
      <w:r w:rsidR="241FDB8D" w:rsidRPr="003851A9">
        <w:t>.</w:t>
      </w:r>
    </w:p>
    <w:p w14:paraId="21B42FC8" w14:textId="77777777" w:rsidR="001061FB" w:rsidRPr="003851A9" w:rsidRDefault="00EF580D" w:rsidP="00405635">
      <w:pPr>
        <w:pStyle w:val="Ttulo2"/>
      </w:pPr>
      <w:bookmarkStart w:id="5" w:name="_Toc159788940"/>
      <w:r w:rsidRPr="003851A9">
        <w:t>Seguimiento</w:t>
      </w:r>
      <w:r w:rsidR="003420D3" w:rsidRPr="003851A9">
        <w:t xml:space="preserve"> de la </w:t>
      </w:r>
      <w:r w:rsidR="00F63D22" w:rsidRPr="003851A9">
        <w:t>práctica</w:t>
      </w:r>
      <w:bookmarkEnd w:id="5"/>
    </w:p>
    <w:p w14:paraId="613FDF3E" w14:textId="3714E748" w:rsidR="001061FB" w:rsidRPr="003851A9" w:rsidRDefault="493A6082" w:rsidP="004E57C5">
      <w:pPr>
        <w:jc w:val="both"/>
      </w:pPr>
      <w:r w:rsidRPr="003851A9">
        <w:t>Se detalla el tiempo invertido por el equipo en la práctica. Es importante destacar que esto abarca las reuniones de trabajo realizadas durante el tiempo asignado en las clases, como las reuniones adicionales fuera del horario establecido para la materia.</w:t>
      </w:r>
    </w:p>
    <w:p w14:paraId="25A88C6F" w14:textId="14EF7F01" w:rsidR="6547FE7D" w:rsidRPr="003851A9" w:rsidRDefault="6547FE7D" w:rsidP="6547FE7D">
      <w:pPr>
        <w:ind w:firstLine="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30"/>
        <w:gridCol w:w="2830"/>
        <w:gridCol w:w="2830"/>
      </w:tblGrid>
      <w:tr w:rsidR="6547FE7D" w:rsidRPr="003851A9" w14:paraId="74D65542" w14:textId="77777777" w:rsidTr="604CB3DE">
        <w:trPr>
          <w:trHeight w:val="300"/>
        </w:trPr>
        <w:tc>
          <w:tcPr>
            <w:tcW w:w="2830" w:type="dxa"/>
            <w:shd w:val="clear" w:color="auto" w:fill="auto"/>
          </w:tcPr>
          <w:p w14:paraId="593578F3" w14:textId="69E40B08" w:rsidR="6547FE7D" w:rsidRPr="003851A9" w:rsidRDefault="6547FE7D" w:rsidP="6547FE7D"/>
        </w:tc>
        <w:tc>
          <w:tcPr>
            <w:tcW w:w="2830" w:type="dxa"/>
            <w:shd w:val="clear" w:color="auto" w:fill="auto"/>
          </w:tcPr>
          <w:p w14:paraId="2C7E0464" w14:textId="2D90AECA" w:rsidR="06051445" w:rsidRPr="003851A9" w:rsidRDefault="06051445">
            <w:pPr>
              <w:jc w:val="center"/>
              <w:rPr>
                <w:b/>
                <w:bCs/>
              </w:rPr>
            </w:pPr>
            <w:r w:rsidRPr="003851A9">
              <w:rPr>
                <w:b/>
                <w:bCs/>
              </w:rPr>
              <w:t>Fecha</w:t>
            </w:r>
          </w:p>
        </w:tc>
        <w:tc>
          <w:tcPr>
            <w:tcW w:w="2830" w:type="dxa"/>
            <w:shd w:val="clear" w:color="auto" w:fill="auto"/>
          </w:tcPr>
          <w:p w14:paraId="384B3132" w14:textId="3FD722C3" w:rsidR="06051445" w:rsidRPr="003851A9" w:rsidRDefault="06051445">
            <w:pPr>
              <w:jc w:val="center"/>
              <w:rPr>
                <w:b/>
                <w:bCs/>
              </w:rPr>
            </w:pPr>
            <w:r w:rsidRPr="003851A9">
              <w:rPr>
                <w:b/>
                <w:bCs/>
              </w:rPr>
              <w:t>Dedicación</w:t>
            </w:r>
          </w:p>
        </w:tc>
      </w:tr>
      <w:tr w:rsidR="6547FE7D" w:rsidRPr="003851A9" w14:paraId="136C89A9" w14:textId="77777777" w:rsidTr="604CB3DE">
        <w:trPr>
          <w:trHeight w:val="300"/>
        </w:trPr>
        <w:tc>
          <w:tcPr>
            <w:tcW w:w="2830" w:type="dxa"/>
            <w:shd w:val="clear" w:color="auto" w:fill="auto"/>
          </w:tcPr>
          <w:p w14:paraId="7A664205" w14:textId="4A5E6F93" w:rsidR="06051445" w:rsidRPr="003851A9" w:rsidRDefault="55A0F743">
            <w:pPr>
              <w:jc w:val="center"/>
            </w:pPr>
            <w:r w:rsidRPr="003851A9">
              <w:t>Reunión</w:t>
            </w:r>
            <w:r w:rsidR="06051445" w:rsidRPr="003851A9">
              <w:t xml:space="preserve"> 1</w:t>
            </w:r>
            <w:r w:rsidR="48BE4689" w:rsidRPr="003851A9">
              <w:t xml:space="preserve"> (clase</w:t>
            </w:r>
            <w:r w:rsidR="008A084F" w:rsidRPr="003851A9">
              <w:t>)</w:t>
            </w:r>
          </w:p>
        </w:tc>
        <w:tc>
          <w:tcPr>
            <w:tcW w:w="2830" w:type="dxa"/>
            <w:shd w:val="clear" w:color="auto" w:fill="auto"/>
          </w:tcPr>
          <w:p w14:paraId="44A84A0D" w14:textId="5C26098B" w:rsidR="6547FE7D" w:rsidRPr="003851A9" w:rsidRDefault="06051445">
            <w:pPr>
              <w:jc w:val="center"/>
            </w:pPr>
            <w:r w:rsidRPr="003851A9">
              <w:t>29/01/2024</w:t>
            </w:r>
          </w:p>
        </w:tc>
        <w:tc>
          <w:tcPr>
            <w:tcW w:w="2830" w:type="dxa"/>
            <w:shd w:val="clear" w:color="auto" w:fill="auto"/>
          </w:tcPr>
          <w:p w14:paraId="54D3E1D4" w14:textId="21288DBA" w:rsidR="6547FE7D" w:rsidRPr="003851A9" w:rsidRDefault="06051445" w:rsidP="008A084F">
            <w:pPr>
              <w:jc w:val="center"/>
            </w:pPr>
            <w:r w:rsidRPr="003851A9">
              <w:t>1 hora</w:t>
            </w:r>
          </w:p>
        </w:tc>
      </w:tr>
      <w:tr w:rsidR="6547FE7D" w:rsidRPr="003851A9" w14:paraId="333EB5A9" w14:textId="77777777" w:rsidTr="604CB3DE">
        <w:trPr>
          <w:trHeight w:val="300"/>
        </w:trPr>
        <w:tc>
          <w:tcPr>
            <w:tcW w:w="2830" w:type="dxa"/>
            <w:shd w:val="clear" w:color="auto" w:fill="auto"/>
          </w:tcPr>
          <w:p w14:paraId="0286AD26" w14:textId="46FB259C" w:rsidR="6547FE7D" w:rsidRPr="003851A9" w:rsidRDefault="05A9EC50">
            <w:pPr>
              <w:jc w:val="center"/>
            </w:pPr>
            <w:r w:rsidRPr="003851A9">
              <w:t>Reunió</w:t>
            </w:r>
            <w:r w:rsidR="55FD84BC" w:rsidRPr="003851A9">
              <w:t>n 2</w:t>
            </w:r>
          </w:p>
        </w:tc>
        <w:tc>
          <w:tcPr>
            <w:tcW w:w="2830" w:type="dxa"/>
            <w:shd w:val="clear" w:color="auto" w:fill="auto"/>
          </w:tcPr>
          <w:p w14:paraId="2CCA1CF5" w14:textId="7DE537AD" w:rsidR="6547FE7D" w:rsidRPr="003851A9" w:rsidRDefault="3B774644">
            <w:pPr>
              <w:jc w:val="center"/>
            </w:pPr>
            <w:r w:rsidRPr="003851A9">
              <w:t>03/02/2024</w:t>
            </w:r>
          </w:p>
        </w:tc>
        <w:tc>
          <w:tcPr>
            <w:tcW w:w="2830" w:type="dxa"/>
            <w:shd w:val="clear" w:color="auto" w:fill="auto"/>
          </w:tcPr>
          <w:p w14:paraId="560E4FF0" w14:textId="20B99330" w:rsidR="6547FE7D" w:rsidRPr="003851A9" w:rsidRDefault="3B774644">
            <w:pPr>
              <w:jc w:val="center"/>
            </w:pPr>
            <w:r w:rsidRPr="003851A9">
              <w:t>3 horas</w:t>
            </w:r>
          </w:p>
        </w:tc>
      </w:tr>
      <w:tr w:rsidR="7C20D405" w:rsidRPr="003851A9" w14:paraId="2E407B25" w14:textId="77777777" w:rsidTr="604CB3DE">
        <w:trPr>
          <w:trHeight w:val="300"/>
        </w:trPr>
        <w:tc>
          <w:tcPr>
            <w:tcW w:w="2830" w:type="dxa"/>
            <w:shd w:val="clear" w:color="auto" w:fill="auto"/>
          </w:tcPr>
          <w:p w14:paraId="59E5E2FC" w14:textId="76AC7D1C" w:rsidR="3B774644" w:rsidRPr="003851A9" w:rsidRDefault="3B774644">
            <w:pPr>
              <w:jc w:val="center"/>
            </w:pPr>
            <w:r w:rsidRPr="003851A9">
              <w:t>Reunión 3</w:t>
            </w:r>
            <w:r w:rsidR="0F6D9812" w:rsidRPr="003851A9">
              <w:t xml:space="preserve"> (clase)</w:t>
            </w:r>
          </w:p>
        </w:tc>
        <w:tc>
          <w:tcPr>
            <w:tcW w:w="2830" w:type="dxa"/>
            <w:shd w:val="clear" w:color="auto" w:fill="auto"/>
          </w:tcPr>
          <w:p w14:paraId="5193662C" w14:textId="40452AB8" w:rsidR="3B774644" w:rsidRPr="003851A9" w:rsidRDefault="3B774644">
            <w:pPr>
              <w:jc w:val="center"/>
            </w:pPr>
            <w:r w:rsidRPr="003851A9">
              <w:t>05/02/2024</w:t>
            </w:r>
          </w:p>
        </w:tc>
        <w:tc>
          <w:tcPr>
            <w:tcW w:w="2830" w:type="dxa"/>
            <w:shd w:val="clear" w:color="auto" w:fill="auto"/>
          </w:tcPr>
          <w:p w14:paraId="7B6EB529" w14:textId="723B81C0" w:rsidR="3B774644" w:rsidRPr="003851A9" w:rsidRDefault="3B774644">
            <w:pPr>
              <w:jc w:val="center"/>
            </w:pPr>
            <w:r w:rsidRPr="003851A9">
              <w:t>2 horas</w:t>
            </w:r>
          </w:p>
        </w:tc>
      </w:tr>
      <w:tr w:rsidR="7C20D405" w:rsidRPr="003851A9" w14:paraId="04B86EAE" w14:textId="77777777" w:rsidTr="604CB3DE">
        <w:trPr>
          <w:trHeight w:val="300"/>
        </w:trPr>
        <w:tc>
          <w:tcPr>
            <w:tcW w:w="2830" w:type="dxa"/>
            <w:shd w:val="clear" w:color="auto" w:fill="auto"/>
          </w:tcPr>
          <w:p w14:paraId="7C6EE3BD" w14:textId="4F9649F4" w:rsidR="3B774644" w:rsidRPr="003851A9" w:rsidRDefault="3B774644">
            <w:pPr>
              <w:jc w:val="center"/>
            </w:pPr>
            <w:r w:rsidRPr="003851A9">
              <w:t>Reunión 4</w:t>
            </w:r>
          </w:p>
        </w:tc>
        <w:tc>
          <w:tcPr>
            <w:tcW w:w="2830" w:type="dxa"/>
            <w:shd w:val="clear" w:color="auto" w:fill="auto"/>
          </w:tcPr>
          <w:p w14:paraId="614F93F4" w14:textId="28A0EDA0" w:rsidR="7C20D405" w:rsidRPr="003851A9" w:rsidRDefault="7200E971">
            <w:pPr>
              <w:jc w:val="center"/>
            </w:pPr>
            <w:r w:rsidRPr="003851A9">
              <w:t>14/02/2024</w:t>
            </w:r>
          </w:p>
        </w:tc>
        <w:tc>
          <w:tcPr>
            <w:tcW w:w="2830" w:type="dxa"/>
            <w:shd w:val="clear" w:color="auto" w:fill="auto"/>
          </w:tcPr>
          <w:p w14:paraId="2686F025" w14:textId="75C05377" w:rsidR="7C20D405" w:rsidRPr="003851A9" w:rsidRDefault="7200E971">
            <w:pPr>
              <w:jc w:val="center"/>
            </w:pPr>
            <w:r w:rsidRPr="003851A9">
              <w:t>3 horas</w:t>
            </w:r>
          </w:p>
        </w:tc>
      </w:tr>
      <w:tr w:rsidR="604CB3DE" w14:paraId="48E97222" w14:textId="77777777" w:rsidTr="604CB3DE">
        <w:trPr>
          <w:trHeight w:val="300"/>
        </w:trPr>
        <w:tc>
          <w:tcPr>
            <w:tcW w:w="2830" w:type="dxa"/>
            <w:shd w:val="clear" w:color="auto" w:fill="auto"/>
          </w:tcPr>
          <w:p w14:paraId="2394CD33" w14:textId="5959E9D9" w:rsidR="604CB3DE" w:rsidRDefault="604CB3DE" w:rsidP="604CB3DE">
            <w:pPr>
              <w:jc w:val="center"/>
            </w:pPr>
            <w:r>
              <w:t xml:space="preserve">Reunión </w:t>
            </w:r>
            <w:r w:rsidR="6B2A72DF">
              <w:t>5</w:t>
            </w:r>
            <w:r>
              <w:t xml:space="preserve"> (clase)</w:t>
            </w:r>
          </w:p>
        </w:tc>
        <w:tc>
          <w:tcPr>
            <w:tcW w:w="2830" w:type="dxa"/>
            <w:shd w:val="clear" w:color="auto" w:fill="auto"/>
          </w:tcPr>
          <w:p w14:paraId="5157FABC" w14:textId="64877B9B" w:rsidR="2C8AF549" w:rsidRDefault="2C8AF549" w:rsidP="604CB3DE">
            <w:pPr>
              <w:jc w:val="center"/>
            </w:pPr>
            <w:r>
              <w:t>19</w:t>
            </w:r>
            <w:r w:rsidR="604CB3DE">
              <w:t>/02/2024</w:t>
            </w:r>
          </w:p>
        </w:tc>
        <w:tc>
          <w:tcPr>
            <w:tcW w:w="2830" w:type="dxa"/>
            <w:shd w:val="clear" w:color="auto" w:fill="auto"/>
          </w:tcPr>
          <w:p w14:paraId="04879154" w14:textId="723B81C0" w:rsidR="604CB3DE" w:rsidRDefault="604CB3DE" w:rsidP="604CB3DE">
            <w:pPr>
              <w:jc w:val="center"/>
            </w:pPr>
            <w:r>
              <w:t>2 horas</w:t>
            </w:r>
          </w:p>
        </w:tc>
      </w:tr>
      <w:tr w:rsidR="604CB3DE" w14:paraId="7CBF3D95" w14:textId="77777777" w:rsidTr="604CB3DE">
        <w:trPr>
          <w:trHeight w:val="300"/>
        </w:trPr>
        <w:tc>
          <w:tcPr>
            <w:tcW w:w="2830" w:type="dxa"/>
            <w:shd w:val="clear" w:color="auto" w:fill="auto"/>
          </w:tcPr>
          <w:p w14:paraId="57E149BF" w14:textId="1F6E801D" w:rsidR="604CB3DE" w:rsidRDefault="604CB3DE" w:rsidP="604CB3DE">
            <w:pPr>
              <w:jc w:val="center"/>
            </w:pPr>
            <w:r>
              <w:t xml:space="preserve">Reunión </w:t>
            </w:r>
            <w:r w:rsidR="429526C0">
              <w:t>6</w:t>
            </w:r>
          </w:p>
        </w:tc>
        <w:tc>
          <w:tcPr>
            <w:tcW w:w="2830" w:type="dxa"/>
            <w:shd w:val="clear" w:color="auto" w:fill="auto"/>
          </w:tcPr>
          <w:p w14:paraId="34FA8D42" w14:textId="1F3B1365" w:rsidR="604CB3DE" w:rsidRDefault="00E904C1" w:rsidP="604CB3DE">
            <w:pPr>
              <w:jc w:val="center"/>
            </w:pPr>
            <w:r>
              <w:t>2</w:t>
            </w:r>
            <w:r w:rsidR="41141B4B">
              <w:t>2</w:t>
            </w:r>
            <w:r w:rsidR="604CB3DE">
              <w:t>/02/2024</w:t>
            </w:r>
          </w:p>
        </w:tc>
        <w:tc>
          <w:tcPr>
            <w:tcW w:w="2830" w:type="dxa"/>
            <w:shd w:val="clear" w:color="auto" w:fill="auto"/>
          </w:tcPr>
          <w:p w14:paraId="62CC5640" w14:textId="29099E97" w:rsidR="604CB3DE" w:rsidRDefault="003E7733" w:rsidP="604CB3DE">
            <w:pPr>
              <w:jc w:val="center"/>
            </w:pPr>
            <w:r>
              <w:t>2</w:t>
            </w:r>
            <w:r w:rsidR="604CB3DE">
              <w:t xml:space="preserve"> horas</w:t>
            </w:r>
          </w:p>
        </w:tc>
      </w:tr>
    </w:tbl>
    <w:p w14:paraId="6A6425DD" w14:textId="77777777" w:rsidR="00211400" w:rsidRPr="003851A9" w:rsidRDefault="00211400" w:rsidP="75FFA4EB">
      <w:pPr>
        <w:jc w:val="both"/>
      </w:pPr>
    </w:p>
    <w:p w14:paraId="1F0D6F0C" w14:textId="1BA7930D" w:rsidR="00211400" w:rsidRPr="003851A9" w:rsidRDefault="529CC35E" w:rsidP="5C6155E3">
      <w:pPr>
        <w:jc w:val="both"/>
      </w:pPr>
      <w:r w:rsidRPr="003851A9">
        <w:t>En lo que se refiere al trabajo individual</w:t>
      </w:r>
      <w:r w:rsidR="480AE949" w:rsidRPr="003851A9">
        <w:t>:</w:t>
      </w:r>
    </w:p>
    <w:p w14:paraId="08E86939" w14:textId="01C3B440" w:rsidR="480AE949" w:rsidRPr="003851A9" w:rsidRDefault="480AE949" w:rsidP="00E361B8">
      <w:pPr>
        <w:pStyle w:val="Prrafodelista"/>
        <w:numPr>
          <w:ilvl w:val="0"/>
          <w:numId w:val="1"/>
        </w:numPr>
        <w:jc w:val="both"/>
      </w:pPr>
      <w:r w:rsidRPr="003851A9">
        <w:t xml:space="preserve">Carolina Alba García: </w:t>
      </w:r>
      <w:r w:rsidR="009B12AE">
        <w:t xml:space="preserve">03/02/2024, </w:t>
      </w:r>
      <w:r w:rsidR="003607AD">
        <w:t xml:space="preserve">1.5 horas; 13/02/2024, </w:t>
      </w:r>
      <w:r w:rsidR="00CD5055">
        <w:t>1.5 horas</w:t>
      </w:r>
      <w:r w:rsidR="001B4F2C">
        <w:t>; 24/02/2024 1 hora</w:t>
      </w:r>
      <w:r w:rsidR="00CD5055">
        <w:t>.</w:t>
      </w:r>
    </w:p>
    <w:p w14:paraId="5074F465" w14:textId="5839EB12" w:rsidR="480AE949" w:rsidRPr="003851A9" w:rsidRDefault="480AE949" w:rsidP="00E361B8">
      <w:pPr>
        <w:pStyle w:val="Prrafodelista"/>
        <w:numPr>
          <w:ilvl w:val="0"/>
          <w:numId w:val="1"/>
        </w:numPr>
        <w:jc w:val="both"/>
      </w:pPr>
      <w:r w:rsidRPr="003851A9">
        <w:t xml:space="preserve">Guillermo Arcos Salgado: </w:t>
      </w:r>
      <w:r w:rsidR="00CD5055">
        <w:t>03/02/2024, 2 horas; 15/02/2024, 1.5 horas</w:t>
      </w:r>
      <w:r w:rsidR="00A23F0C">
        <w:t>; 23/02/2024 1 hora</w:t>
      </w:r>
      <w:r w:rsidR="00CD5055">
        <w:t>.</w:t>
      </w:r>
    </w:p>
    <w:p w14:paraId="7527C3D7" w14:textId="7CBD08A5" w:rsidR="480AE949" w:rsidRPr="003851A9" w:rsidRDefault="480AE949" w:rsidP="00E361B8">
      <w:pPr>
        <w:pStyle w:val="Prrafodelista"/>
        <w:numPr>
          <w:ilvl w:val="0"/>
          <w:numId w:val="1"/>
        </w:numPr>
        <w:jc w:val="both"/>
      </w:pPr>
      <w:r w:rsidRPr="003851A9">
        <w:t xml:space="preserve">Adrián Eitor Morrazo: </w:t>
      </w:r>
      <w:r w:rsidR="00CD5055">
        <w:t>04/02/2024, 2 horas; 1</w:t>
      </w:r>
      <w:r w:rsidR="003E34F0">
        <w:t>5/02/2024, 1 hora</w:t>
      </w:r>
      <w:r w:rsidR="004A3E54">
        <w:t xml:space="preserve">; </w:t>
      </w:r>
      <w:r w:rsidR="001B275B">
        <w:t>2</w:t>
      </w:r>
      <w:r w:rsidR="00AC54AC">
        <w:t>4/02/2024, 1 hora</w:t>
      </w:r>
      <w:r w:rsidR="003E34F0">
        <w:t>.</w:t>
      </w:r>
    </w:p>
    <w:p w14:paraId="0F33508C" w14:textId="51980F17" w:rsidR="480AE949" w:rsidRPr="003851A9" w:rsidRDefault="480AE949" w:rsidP="00E361B8">
      <w:pPr>
        <w:pStyle w:val="Prrafodelista"/>
        <w:numPr>
          <w:ilvl w:val="0"/>
          <w:numId w:val="1"/>
        </w:numPr>
        <w:jc w:val="both"/>
      </w:pPr>
      <w:r w:rsidRPr="003851A9">
        <w:t xml:space="preserve">Pedro Vidal Villalba: </w:t>
      </w:r>
      <w:r w:rsidR="003E34F0">
        <w:t xml:space="preserve">04/02/2024, 1 hora; </w:t>
      </w:r>
      <w:r w:rsidR="00387DDA">
        <w:t>17/02/2024, 2 horas</w:t>
      </w:r>
      <w:r w:rsidR="00E904C1">
        <w:t xml:space="preserve">; 24/02/2024, </w:t>
      </w:r>
      <w:r w:rsidR="001B4F2C">
        <w:t>1.</w:t>
      </w:r>
      <w:r w:rsidR="00A601C6">
        <w:t>5</w:t>
      </w:r>
      <w:r w:rsidR="00E904C1">
        <w:t xml:space="preserve"> horas.</w:t>
      </w:r>
    </w:p>
    <w:p w14:paraId="67F4F80F" w14:textId="77777777" w:rsidR="009B12AE" w:rsidRPr="003851A9" w:rsidRDefault="009B12AE" w:rsidP="75FFA4EB">
      <w:pPr>
        <w:jc w:val="both"/>
      </w:pPr>
    </w:p>
    <w:p w14:paraId="6169D814" w14:textId="69598DD2" w:rsidR="00211400" w:rsidRPr="003851A9" w:rsidRDefault="00387DDA" w:rsidP="00246A72">
      <w:pPr>
        <w:jc w:val="both"/>
      </w:pPr>
      <w:r>
        <w:t>Se recog</w:t>
      </w:r>
      <w:r w:rsidR="00B20E51">
        <w:t>iero</w:t>
      </w:r>
      <w:r>
        <w:t xml:space="preserve">n las actividades desarrolladas por cada miembro del grupo </w:t>
      </w:r>
      <w:r w:rsidR="00B20E51">
        <w:t xml:space="preserve">usando el software Taiga </w:t>
      </w:r>
      <w:r w:rsidR="00246A72">
        <w:t>para la gestión de proyectos, usando el método Kanban. El correspondiente proyecto de Taiga se recoge en los documentos adjuntos.</w:t>
      </w:r>
    </w:p>
    <w:p w14:paraId="3493645D" w14:textId="2AACA9D4" w:rsidR="001061FB" w:rsidRPr="003851A9" w:rsidRDefault="001061FB" w:rsidP="001061FB"/>
    <w:p w14:paraId="1F3577FA" w14:textId="4B3E9ED1" w:rsidR="00211400" w:rsidRPr="001570E5" w:rsidRDefault="0037123C" w:rsidP="001061FB">
      <w:pPr>
        <w:pStyle w:val="Ttulo1"/>
      </w:pPr>
      <w:r w:rsidRPr="003851A9">
        <w:br w:type="page"/>
      </w:r>
      <w:bookmarkStart w:id="6" w:name="_Toc159788941"/>
      <w:r w:rsidR="00405635" w:rsidRPr="003851A9">
        <w:lastRenderedPageBreak/>
        <w:t>DOCUMENTACIÓN</w:t>
      </w:r>
      <w:r w:rsidR="008F7E73" w:rsidRPr="003851A9">
        <w:t xml:space="preserve"> DE LA PRÁCTICA</w:t>
      </w:r>
      <w:bookmarkEnd w:id="6"/>
    </w:p>
    <w:p w14:paraId="61486D3D" w14:textId="77777777" w:rsidR="00211400" w:rsidRPr="003851A9" w:rsidRDefault="00F512EB" w:rsidP="4E2708BE">
      <w:pPr>
        <w:pStyle w:val="Ttulo2"/>
      </w:pPr>
      <w:bookmarkStart w:id="7" w:name="_Toc159788942"/>
      <w:r w:rsidRPr="003851A9">
        <w:t>Descripción del proceso de control de cambios</w:t>
      </w:r>
      <w:bookmarkEnd w:id="7"/>
    </w:p>
    <w:p w14:paraId="23AD7CB5" w14:textId="3BAD323C" w:rsidR="518CDF25" w:rsidRDefault="3BAB6919" w:rsidP="004E57C5">
      <w:pPr>
        <w:jc w:val="both"/>
      </w:pPr>
      <w:r w:rsidRPr="003851A9">
        <w:t>Se construye un proceso de control de cambios en base a unas actividades escogidas para el correcto</w:t>
      </w:r>
      <w:r w:rsidR="59A2C0E3" w:rsidRPr="003851A9">
        <w:t xml:space="preserve"> cumplimiento</w:t>
      </w:r>
      <w:r w:rsidRPr="003851A9">
        <w:t xml:space="preserve"> de la</w:t>
      </w:r>
      <w:r w:rsidR="46F32FD9" w:rsidRPr="003851A9">
        <w:t xml:space="preserve"> </w:t>
      </w:r>
      <w:r w:rsidRPr="003851A9">
        <w:t>misión del proce</w:t>
      </w:r>
      <w:r w:rsidR="67A0BD40" w:rsidRPr="003851A9">
        <w:t>so</w:t>
      </w:r>
      <w:r w:rsidR="13E38AA2" w:rsidRPr="003851A9">
        <w:t>.</w:t>
      </w:r>
      <w:r w:rsidR="27DACEF5" w:rsidRPr="003851A9">
        <w:t xml:space="preserve"> </w:t>
      </w:r>
    </w:p>
    <w:p w14:paraId="1249A481" w14:textId="77777777" w:rsidR="004E57C5" w:rsidRDefault="004E57C5" w:rsidP="004E57C5">
      <w:pPr>
        <w:jc w:val="both"/>
      </w:pPr>
    </w:p>
    <w:p w14:paraId="1457CB97" w14:textId="3DF59B0A" w:rsidR="27DACEF5" w:rsidRPr="003851A9" w:rsidRDefault="27DACEF5" w:rsidP="004E57C5">
      <w:pPr>
        <w:jc w:val="both"/>
      </w:pPr>
      <w:r w:rsidRPr="003851A9">
        <w:t xml:space="preserve">En un primer momento, se identifica el problema notificado por un usuario, lo cual inicia nuestro proceso de control de cambios. A continuación, </w:t>
      </w:r>
      <w:r w:rsidR="286C43A8" w:rsidRPr="003851A9">
        <w:t xml:space="preserve">el equipo de desarrollo genera un informe del cambio en base a la información obtenida en la etapa anterior, que posteriormente será entregado a una autoridad </w:t>
      </w:r>
      <w:r w:rsidR="1847A615" w:rsidRPr="003851A9">
        <w:t>que determinará si el cambio se llevará a cabo o no.</w:t>
      </w:r>
    </w:p>
    <w:p w14:paraId="4DBE3CAC" w14:textId="77777777" w:rsidR="004E57C5" w:rsidRDefault="004E57C5" w:rsidP="004E57C5">
      <w:pPr>
        <w:jc w:val="both"/>
      </w:pPr>
    </w:p>
    <w:p w14:paraId="1E4BBE18" w14:textId="2E38A27C" w:rsidR="344F3483" w:rsidRPr="003851A9" w:rsidRDefault="344F3483" w:rsidP="004E57C5">
      <w:pPr>
        <w:jc w:val="both"/>
      </w:pPr>
      <w:r w:rsidRPr="003851A9">
        <w:t>Si no se aprueba el cambio, simplemente se informará al usuario informante del mismo del rechazo.</w:t>
      </w:r>
    </w:p>
    <w:p w14:paraId="309FA721" w14:textId="77777777" w:rsidR="004E57C5" w:rsidRDefault="004E57C5" w:rsidP="004E57C5">
      <w:pPr>
        <w:jc w:val="both"/>
      </w:pPr>
    </w:p>
    <w:p w14:paraId="775EF25E" w14:textId="283C6948" w:rsidR="53FFA416" w:rsidRPr="003851A9" w:rsidRDefault="53FFA416" w:rsidP="004E57C5">
      <w:pPr>
        <w:jc w:val="both"/>
      </w:pPr>
      <w:r w:rsidRPr="003851A9">
        <w:t xml:space="preserve">En caso de aprobarse el cambio, se generará un ECO que guiará y respaldará la ejecución del mismo. </w:t>
      </w:r>
      <w:r w:rsidR="4E1D3FD4" w:rsidRPr="003851A9">
        <w:t xml:space="preserve">Se implementará </w:t>
      </w:r>
      <w:r w:rsidR="2B627B6B" w:rsidRPr="003851A9">
        <w:t xml:space="preserve">entonces el cambio, y se procederá a establecer una nueva línea base teniéndolo en cuenta. </w:t>
      </w:r>
    </w:p>
    <w:p w14:paraId="379BA983" w14:textId="77777777" w:rsidR="004E57C5" w:rsidRDefault="004E57C5" w:rsidP="004E57C5">
      <w:pPr>
        <w:jc w:val="both"/>
      </w:pPr>
    </w:p>
    <w:p w14:paraId="7572698C" w14:textId="2EEE9542" w:rsidR="4E2708BE" w:rsidRPr="003851A9" w:rsidRDefault="2B627B6B" w:rsidP="0037123C">
      <w:pPr>
        <w:jc w:val="both"/>
      </w:pPr>
      <w:r w:rsidRPr="003851A9">
        <w:t xml:space="preserve">Finalmente, se notificará la realización del cambio al usuario que </w:t>
      </w:r>
      <w:r w:rsidR="0037123C" w:rsidRPr="003851A9">
        <w:t>da</w:t>
      </w:r>
      <w:r w:rsidRPr="003851A9">
        <w:t xml:space="preserve"> parte del mismo. </w:t>
      </w:r>
    </w:p>
    <w:p w14:paraId="2A813000" w14:textId="231F3870" w:rsidR="00CE7481" w:rsidRDefault="00780E60" w:rsidP="00CE7481">
      <w:pPr>
        <w:pStyle w:val="Ttulo2"/>
      </w:pPr>
      <w:bookmarkStart w:id="8" w:name="_Toc159788943"/>
      <w:r>
        <w:t xml:space="preserve">Metodología y </w:t>
      </w:r>
      <w:r w:rsidR="00EA47E1">
        <w:t>herramientas utilizadas</w:t>
      </w:r>
      <w:bookmarkEnd w:id="8"/>
    </w:p>
    <w:p w14:paraId="3E32D6AA" w14:textId="0D92D3F1" w:rsidR="00B45F68" w:rsidRDefault="002F0669" w:rsidP="004E57C5">
      <w:pPr>
        <w:jc w:val="both"/>
      </w:pPr>
      <w:r>
        <w:t xml:space="preserve">Para el proceso de control de versiones se usará </w:t>
      </w:r>
      <w:r w:rsidR="006C3ECB">
        <w:t xml:space="preserve">el conocido software git junto </w:t>
      </w:r>
      <w:r w:rsidR="00785CA5">
        <w:t xml:space="preserve">a </w:t>
      </w:r>
      <w:r w:rsidR="002C48F8">
        <w:t xml:space="preserve">GitHub </w:t>
      </w:r>
      <w:r w:rsidR="00B45F68">
        <w:t>como repositorio remoto centralizado para almacenar los documentos del proyecto.</w:t>
      </w:r>
    </w:p>
    <w:p w14:paraId="27181E4C" w14:textId="77777777" w:rsidR="004E57C5" w:rsidRDefault="004E57C5" w:rsidP="004E57C5">
      <w:pPr>
        <w:jc w:val="both"/>
      </w:pPr>
    </w:p>
    <w:p w14:paraId="78E81E01" w14:textId="78A32D91" w:rsidR="002F0669" w:rsidRDefault="00C64ED4" w:rsidP="004E57C5">
      <w:pPr>
        <w:jc w:val="both"/>
      </w:pPr>
      <w:r>
        <w:t>El uso de</w:t>
      </w:r>
      <w:r w:rsidR="00875417">
        <w:t xml:space="preserve"> estas herramientas queda justificado por su </w:t>
      </w:r>
      <w:r w:rsidR="001959DB">
        <w:t xml:space="preserve">gran versatilidad y </w:t>
      </w:r>
      <w:r w:rsidR="008815F5">
        <w:t xml:space="preserve">su gratuidad de precio, además de su </w:t>
      </w:r>
      <w:r w:rsidR="00940B69">
        <w:t xml:space="preserve">enorme popularidad, siendo un estándar </w:t>
      </w:r>
      <w:r w:rsidR="00940B69">
        <w:rPr>
          <w:i/>
          <w:iCs/>
        </w:rPr>
        <w:t>de facto</w:t>
      </w:r>
      <w:r w:rsidR="00940B69">
        <w:t xml:space="preserve"> en la industria del desarrollo de software </w:t>
      </w:r>
      <w:r w:rsidR="00E66504">
        <w:t xml:space="preserve">para el control de cambios. Esto garantiza la disponibilidad de recursos de aprendizaje para aquellos miembros del equipo que no estén familiarizados con este software, así como </w:t>
      </w:r>
      <w:r w:rsidR="00056DEC">
        <w:t>la facilidad de adaptarse al proceso de control de cambios para aquellas personas que ya estén familiarizadas con el uso de git, que es una porción importante de los desarrolladores de software.</w:t>
      </w:r>
    </w:p>
    <w:p w14:paraId="0D6A2E14" w14:textId="3DEEF9B4" w:rsidR="008E4239" w:rsidRDefault="00446178" w:rsidP="008E4239">
      <w:pPr>
        <w:pStyle w:val="Ttulo3"/>
      </w:pPr>
      <w:bookmarkStart w:id="9" w:name="_Toc159788944"/>
      <w:r>
        <w:t>Estructura del repositorio</w:t>
      </w:r>
      <w:bookmarkEnd w:id="9"/>
    </w:p>
    <w:p w14:paraId="5B09E420" w14:textId="6409D51E" w:rsidR="00056DEC" w:rsidRPr="00056DEC" w:rsidRDefault="004965E4" w:rsidP="004E57C5">
      <w:pPr>
        <w:jc w:val="both"/>
      </w:pPr>
      <w:r>
        <w:t>El proyecto en su totalidad</w:t>
      </w:r>
      <w:r w:rsidR="005B2D21">
        <w:t>, tanto el código como</w:t>
      </w:r>
      <w:r>
        <w:t xml:space="preserve"> </w:t>
      </w:r>
      <w:r w:rsidR="00384243">
        <w:t xml:space="preserve">toda la documentación asociada, se guardará </w:t>
      </w:r>
      <w:r w:rsidR="0082671B">
        <w:t xml:space="preserve">en el </w:t>
      </w:r>
      <w:r w:rsidR="00E07281">
        <w:t xml:space="preserve">siguiente </w:t>
      </w:r>
      <w:r w:rsidR="0082671B">
        <w:t xml:space="preserve">repositorio </w:t>
      </w:r>
      <w:r w:rsidR="00E07281">
        <w:t xml:space="preserve">remoto de GitHub: </w:t>
      </w:r>
      <w:hyperlink r:id="rId16">
        <w:r w:rsidR="00E07281" w:rsidRPr="1773C461">
          <w:rPr>
            <w:rStyle w:val="Hipervnculo"/>
          </w:rPr>
          <w:t>https://github.com/PedroVidalVillalba/AppTravelsa</w:t>
        </w:r>
      </w:hyperlink>
      <w:r w:rsidR="00E07281">
        <w:t>.</w:t>
      </w:r>
    </w:p>
    <w:p w14:paraId="7B88C151" w14:textId="77777777" w:rsidR="004E57C5" w:rsidRDefault="004E57C5" w:rsidP="004E57C5">
      <w:pPr>
        <w:jc w:val="both"/>
      </w:pPr>
    </w:p>
    <w:p w14:paraId="58DC82C6" w14:textId="2365EDEB" w:rsidR="00250301" w:rsidRPr="00F55CA8" w:rsidRDefault="00760996" w:rsidP="004E57C5">
      <w:pPr>
        <w:jc w:val="both"/>
      </w:pPr>
      <w:r>
        <w:t xml:space="preserve">La estructura </w:t>
      </w:r>
      <w:r w:rsidR="00F55CA8">
        <w:t xml:space="preserve">general </w:t>
      </w:r>
      <w:r>
        <w:t>de ramas del repositorio es</w:t>
      </w:r>
      <w:r w:rsidR="00F55CA8">
        <w:t xml:space="preserve"> la que se muestra en la siguiente figura</w:t>
      </w:r>
    </w:p>
    <w:p w14:paraId="1ABDD412" w14:textId="77777777" w:rsidR="00446178" w:rsidRPr="00F55CA8" w:rsidRDefault="00446178" w:rsidP="00446178"/>
    <w:p w14:paraId="1EF9F594" w14:textId="390FEF8C" w:rsidR="005F3A19" w:rsidRDefault="00D00C2A" w:rsidP="00446178">
      <w:pPr>
        <w:rPr>
          <w:lang w:val="en-GB"/>
        </w:rPr>
      </w:pPr>
      <w:r>
        <w:rPr>
          <w:lang w:val="en-GB"/>
        </w:rPr>
        <w:pict w14:anchorId="2AAA1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95.8pt">
            <v:imagedata r:id="rId17" o:title="Diagrama en blanco - Página 1 (1)"/>
          </v:shape>
        </w:pict>
      </w:r>
    </w:p>
    <w:p w14:paraId="4CE82392" w14:textId="0F8AEAD6" w:rsidR="005F3A19" w:rsidRDefault="004E57C5" w:rsidP="004060EC">
      <w:pPr>
        <w:jc w:val="both"/>
        <w:rPr>
          <w:lang w:val="es-ES_tradnl"/>
        </w:rPr>
      </w:pPr>
      <w:r w:rsidRPr="004E57C5">
        <w:rPr>
          <w:lang w:val="es-ES_tradnl"/>
        </w:rPr>
        <w:lastRenderedPageBreak/>
        <w:t>Como se recoge</w:t>
      </w:r>
      <w:r>
        <w:rPr>
          <w:lang w:val="es-ES_tradnl"/>
        </w:rPr>
        <w:t xml:space="preserve"> en el diagrama anterior, </w:t>
      </w:r>
      <w:r w:rsidR="007A2E75">
        <w:rPr>
          <w:lang w:val="es-ES_tradnl"/>
        </w:rPr>
        <w:t xml:space="preserve">existe una </w:t>
      </w:r>
      <w:r w:rsidR="00B169CD">
        <w:rPr>
          <w:lang w:val="es-ES_tradnl"/>
        </w:rPr>
        <w:t xml:space="preserve">rama principal denominada </w:t>
      </w:r>
      <w:proofErr w:type="spellStart"/>
      <w:r w:rsidR="00B169CD">
        <w:rPr>
          <w:i/>
          <w:iCs/>
          <w:lang w:val="es-ES_tradnl"/>
        </w:rPr>
        <w:t>main</w:t>
      </w:r>
      <w:proofErr w:type="spellEnd"/>
      <w:r w:rsidR="00B169CD">
        <w:rPr>
          <w:lang w:val="es-ES_tradnl"/>
        </w:rPr>
        <w:t xml:space="preserve">, </w:t>
      </w:r>
      <w:r w:rsidR="004060EC">
        <w:rPr>
          <w:lang w:val="es-ES_tradnl"/>
        </w:rPr>
        <w:t xml:space="preserve">que </w:t>
      </w:r>
      <w:r w:rsidR="004D65A4">
        <w:rPr>
          <w:lang w:val="es-ES_tradnl"/>
        </w:rPr>
        <w:t xml:space="preserve">se corresponde con la línea base del proyecto. En ella </w:t>
      </w:r>
      <w:r w:rsidR="002E14AA">
        <w:rPr>
          <w:lang w:val="es-ES_tradnl"/>
        </w:rPr>
        <w:t xml:space="preserve">se guardan todas las versiones </w:t>
      </w:r>
      <w:r w:rsidR="008A4753">
        <w:rPr>
          <w:lang w:val="es-ES_tradnl"/>
        </w:rPr>
        <w:t xml:space="preserve">revisadas del proyecto que se catalogan como </w:t>
      </w:r>
      <w:r w:rsidR="00BE494A">
        <w:rPr>
          <w:lang w:val="es-ES_tradnl"/>
        </w:rPr>
        <w:t>entregables</w:t>
      </w:r>
      <w:r w:rsidR="0097367D">
        <w:rPr>
          <w:lang w:val="es-ES_tradnl"/>
        </w:rPr>
        <w:t>, y contiene</w:t>
      </w:r>
      <w:r w:rsidR="007576E7">
        <w:rPr>
          <w:lang w:val="es-ES_tradnl"/>
        </w:rPr>
        <w:t xml:space="preserve"> </w:t>
      </w:r>
      <w:r w:rsidR="00B858E5">
        <w:rPr>
          <w:lang w:val="es-ES_tradnl"/>
        </w:rPr>
        <w:t xml:space="preserve">la </w:t>
      </w:r>
      <w:r w:rsidR="00274881">
        <w:rPr>
          <w:lang w:val="es-ES_tradnl"/>
        </w:rPr>
        <w:t>versión oficial de la documentación del proyecto y del software del mismo.</w:t>
      </w:r>
    </w:p>
    <w:p w14:paraId="590BE2B2" w14:textId="77777777" w:rsidR="005B6689" w:rsidRDefault="005B6689" w:rsidP="004060EC">
      <w:pPr>
        <w:jc w:val="both"/>
        <w:rPr>
          <w:lang w:val="es-ES_tradnl"/>
        </w:rPr>
      </w:pPr>
    </w:p>
    <w:p w14:paraId="24B0C4FC" w14:textId="6171CB4D" w:rsidR="005B6689" w:rsidRDefault="005B6689" w:rsidP="004060EC">
      <w:pPr>
        <w:jc w:val="both"/>
        <w:rPr>
          <w:lang w:val="es-ES_tradnl"/>
        </w:rPr>
      </w:pPr>
      <w:r>
        <w:rPr>
          <w:lang w:val="es-ES_tradnl"/>
        </w:rPr>
        <w:t xml:space="preserve">De </w:t>
      </w:r>
      <w:proofErr w:type="spellStart"/>
      <w:r>
        <w:rPr>
          <w:i/>
          <w:iCs/>
          <w:lang w:val="es-ES_tradnl"/>
        </w:rPr>
        <w:t>main</w:t>
      </w:r>
      <w:proofErr w:type="spellEnd"/>
      <w:r>
        <w:rPr>
          <w:lang w:val="es-ES_tradnl"/>
        </w:rPr>
        <w:t xml:space="preserve">, </w:t>
      </w:r>
      <w:r w:rsidR="00D40399">
        <w:rPr>
          <w:lang w:val="es-ES_tradnl"/>
        </w:rPr>
        <w:t xml:space="preserve">cuelga una </w:t>
      </w:r>
      <w:r w:rsidR="003313D0">
        <w:rPr>
          <w:lang w:val="es-ES_tradnl"/>
        </w:rPr>
        <w:t xml:space="preserve">rama llamada </w:t>
      </w:r>
      <w:r w:rsidR="003313D0">
        <w:rPr>
          <w:i/>
          <w:iCs/>
          <w:lang w:val="es-ES_tradnl"/>
        </w:rPr>
        <w:t>test</w:t>
      </w:r>
      <w:r w:rsidR="003313D0">
        <w:rPr>
          <w:lang w:val="es-ES_tradnl"/>
        </w:rPr>
        <w:t xml:space="preserve">, cuya función es </w:t>
      </w:r>
      <w:r w:rsidR="00A84069">
        <w:rPr>
          <w:lang w:val="es-ES_tradnl"/>
        </w:rPr>
        <w:t>albergar las versiones de documentación y código que esté listo para ser testad</w:t>
      </w:r>
      <w:r w:rsidR="00553A03">
        <w:rPr>
          <w:lang w:val="es-ES_tradnl"/>
        </w:rPr>
        <w:t>o,</w:t>
      </w:r>
      <w:r w:rsidR="000460DC">
        <w:rPr>
          <w:lang w:val="es-ES_tradnl"/>
        </w:rPr>
        <w:t xml:space="preserve"> verificado</w:t>
      </w:r>
      <w:r w:rsidR="00553A03">
        <w:rPr>
          <w:lang w:val="es-ES_tradnl"/>
        </w:rPr>
        <w:t xml:space="preserve"> y validado</w:t>
      </w:r>
      <w:r w:rsidR="00B2415F">
        <w:rPr>
          <w:lang w:val="es-ES_tradnl"/>
        </w:rPr>
        <w:t>, con la intención de ser añadido a la línea bas</w:t>
      </w:r>
      <w:r w:rsidR="00CE6B5E">
        <w:rPr>
          <w:lang w:val="es-ES_tradnl"/>
        </w:rPr>
        <w:t>e.</w:t>
      </w:r>
    </w:p>
    <w:p w14:paraId="0CC60DAB" w14:textId="77777777" w:rsidR="00CE6B5E" w:rsidRDefault="00CE6B5E" w:rsidP="004060EC">
      <w:pPr>
        <w:jc w:val="both"/>
        <w:rPr>
          <w:lang w:val="es-ES_tradnl"/>
        </w:rPr>
      </w:pPr>
    </w:p>
    <w:p w14:paraId="1AB498AC" w14:textId="284F79BC" w:rsidR="00CE6B5E" w:rsidRDefault="00437673" w:rsidP="004060EC">
      <w:pPr>
        <w:jc w:val="both"/>
        <w:rPr>
          <w:lang w:val="es-ES_tradnl"/>
        </w:rPr>
      </w:pPr>
      <w:r>
        <w:rPr>
          <w:lang w:val="es-ES_tradnl"/>
        </w:rPr>
        <w:t xml:space="preserve">La rama </w:t>
      </w:r>
      <w:proofErr w:type="spellStart"/>
      <w:r>
        <w:rPr>
          <w:i/>
          <w:iCs/>
          <w:lang w:val="es-ES_tradnl"/>
        </w:rPr>
        <w:t>develop</w:t>
      </w:r>
      <w:proofErr w:type="spellEnd"/>
      <w:r>
        <w:rPr>
          <w:lang w:val="es-ES_tradnl"/>
        </w:rPr>
        <w:t xml:space="preserve"> </w:t>
      </w:r>
      <w:r w:rsidR="00AA015D">
        <w:rPr>
          <w:lang w:val="es-ES_tradnl"/>
        </w:rPr>
        <w:t xml:space="preserve">cuelga </w:t>
      </w:r>
      <w:proofErr w:type="gramStart"/>
      <w:r w:rsidR="00AA015D">
        <w:rPr>
          <w:lang w:val="es-ES_tradnl"/>
        </w:rPr>
        <w:t xml:space="preserve">de </w:t>
      </w:r>
      <w:r w:rsidR="00AA015D">
        <w:rPr>
          <w:i/>
          <w:iCs/>
          <w:lang w:val="es-ES_tradnl"/>
        </w:rPr>
        <w:t>test</w:t>
      </w:r>
      <w:proofErr w:type="gramEnd"/>
      <w:r w:rsidR="00AA015D">
        <w:rPr>
          <w:lang w:val="es-ES_tradnl"/>
        </w:rPr>
        <w:t>, y en ella es en la que se realiza el desarrollo del software de la aplicación</w:t>
      </w:r>
      <w:r w:rsidR="00F21B44">
        <w:rPr>
          <w:lang w:val="es-ES_tradnl"/>
        </w:rPr>
        <w:t xml:space="preserve">, y en la que trabajan la mayoría de </w:t>
      </w:r>
      <w:r w:rsidR="00030F50">
        <w:rPr>
          <w:lang w:val="es-ES_tradnl"/>
        </w:rPr>
        <w:t>los desarrolladores</w:t>
      </w:r>
      <w:r w:rsidR="00F21B44">
        <w:rPr>
          <w:lang w:val="es-ES_tradnl"/>
        </w:rPr>
        <w:t xml:space="preserve">. </w:t>
      </w:r>
      <w:r w:rsidR="00030F50">
        <w:rPr>
          <w:lang w:val="es-ES_tradnl"/>
        </w:rPr>
        <w:t xml:space="preserve">Es en esta rama </w:t>
      </w:r>
      <w:r w:rsidR="00A41990">
        <w:rPr>
          <w:lang w:val="es-ES_tradnl"/>
        </w:rPr>
        <w:t xml:space="preserve">que se </w:t>
      </w:r>
      <w:r w:rsidR="006E03B7">
        <w:rPr>
          <w:lang w:val="es-ES_tradnl"/>
        </w:rPr>
        <w:t>añaden nuev</w:t>
      </w:r>
      <w:r w:rsidR="0035766B">
        <w:rPr>
          <w:lang w:val="es-ES_tradnl"/>
        </w:rPr>
        <w:t>os</w:t>
      </w:r>
      <w:r w:rsidR="006E03B7">
        <w:rPr>
          <w:lang w:val="es-ES_tradnl"/>
        </w:rPr>
        <w:t xml:space="preserve"> documentos</w:t>
      </w:r>
      <w:r w:rsidR="003E6CBB">
        <w:rPr>
          <w:lang w:val="es-ES_tradnl"/>
        </w:rPr>
        <w:t xml:space="preserve"> o se actualizan los ya existentes</w:t>
      </w:r>
      <w:r w:rsidR="00130863">
        <w:rPr>
          <w:lang w:val="es-ES_tradnl"/>
        </w:rPr>
        <w:t xml:space="preserve">, </w:t>
      </w:r>
      <w:r w:rsidR="002E603E">
        <w:rPr>
          <w:lang w:val="es-ES_tradnl"/>
        </w:rPr>
        <w:t xml:space="preserve">hasta que alcancen </w:t>
      </w:r>
      <w:r w:rsidR="004D2C97">
        <w:rPr>
          <w:lang w:val="es-ES_tradnl"/>
        </w:rPr>
        <w:t xml:space="preserve">el desarrollo suficiente para que puedan ser incorporados </w:t>
      </w:r>
      <w:r w:rsidR="00445760">
        <w:rPr>
          <w:lang w:val="es-ES_tradnl"/>
        </w:rPr>
        <w:t>a la línea base.</w:t>
      </w:r>
    </w:p>
    <w:p w14:paraId="545E9E4D" w14:textId="77777777" w:rsidR="006E7DC6" w:rsidRDefault="006E7DC6" w:rsidP="004060EC">
      <w:pPr>
        <w:jc w:val="both"/>
        <w:rPr>
          <w:lang w:val="es-ES_tradnl"/>
        </w:rPr>
      </w:pPr>
    </w:p>
    <w:p w14:paraId="0FD49DC5" w14:textId="3F2AB8E4" w:rsidR="006E7DC6" w:rsidRDefault="00FF1F67" w:rsidP="004060EC">
      <w:pPr>
        <w:jc w:val="both"/>
        <w:rPr>
          <w:lang w:val="es-ES_tradnl"/>
        </w:rPr>
      </w:pPr>
      <w:r>
        <w:rPr>
          <w:lang w:val="es-ES_tradnl"/>
        </w:rPr>
        <w:t xml:space="preserve">Cuando se desee incorporar un cambio desde </w:t>
      </w:r>
      <w:proofErr w:type="spellStart"/>
      <w:r w:rsidR="00E30726">
        <w:rPr>
          <w:i/>
          <w:iCs/>
          <w:lang w:val="es-ES_tradnl"/>
        </w:rPr>
        <w:t>develop</w:t>
      </w:r>
      <w:proofErr w:type="spellEnd"/>
      <w:r w:rsidR="00E30726">
        <w:rPr>
          <w:lang w:val="es-ES_tradnl"/>
        </w:rPr>
        <w:t xml:space="preserve"> hasta la línea base, este debe pasar siempre primero por </w:t>
      </w:r>
      <w:r w:rsidR="00815E33">
        <w:rPr>
          <w:i/>
          <w:iCs/>
          <w:lang w:val="es-ES_tradnl"/>
        </w:rPr>
        <w:t>test</w:t>
      </w:r>
      <w:r w:rsidR="00815E33">
        <w:rPr>
          <w:lang w:val="es-ES_tradnl"/>
        </w:rPr>
        <w:t xml:space="preserve"> a través de una operación de </w:t>
      </w:r>
      <w:proofErr w:type="spellStart"/>
      <w:r w:rsidR="00815E33" w:rsidRPr="00815E33">
        <w:rPr>
          <w:rFonts w:ascii="Courier New" w:hAnsi="Courier New" w:cs="Courier New"/>
          <w:sz w:val="22"/>
          <w:szCs w:val="22"/>
          <w:lang w:val="es-ES_tradnl"/>
        </w:rPr>
        <w:t>merge</w:t>
      </w:r>
      <w:proofErr w:type="spellEnd"/>
      <w:r w:rsidR="00815E33">
        <w:rPr>
          <w:lang w:val="es-ES_tradnl"/>
        </w:rPr>
        <w:t xml:space="preserve">. </w:t>
      </w:r>
      <w:r w:rsidR="009134FB">
        <w:rPr>
          <w:lang w:val="es-ES_tradnl"/>
        </w:rPr>
        <w:t xml:space="preserve">Una vez en </w:t>
      </w:r>
      <w:r w:rsidR="009134FB">
        <w:rPr>
          <w:i/>
          <w:iCs/>
          <w:lang w:val="es-ES_tradnl"/>
        </w:rPr>
        <w:t>test</w:t>
      </w:r>
      <w:r w:rsidR="009134FB">
        <w:rPr>
          <w:lang w:val="es-ES_tradnl"/>
        </w:rPr>
        <w:t xml:space="preserve">, se realizarán las pruebas y comprobaciones oportunas, según la naturaleza del </w:t>
      </w:r>
      <w:r w:rsidR="009E2F7B">
        <w:rPr>
          <w:lang w:val="es-ES_tradnl"/>
        </w:rPr>
        <w:t>cambio</w:t>
      </w:r>
      <w:r w:rsidR="009134FB">
        <w:rPr>
          <w:lang w:val="es-ES_tradnl"/>
        </w:rPr>
        <w:t xml:space="preserve"> (código, documentación, configuración, etc.)</w:t>
      </w:r>
      <w:r w:rsidR="00CF4E92">
        <w:rPr>
          <w:lang w:val="es-ES_tradnl"/>
        </w:rPr>
        <w:t>, para</w:t>
      </w:r>
      <w:r w:rsidR="00C9333F">
        <w:rPr>
          <w:lang w:val="es-ES_tradnl"/>
        </w:rPr>
        <w:t xml:space="preserve"> verificarlo y validarlo. </w:t>
      </w:r>
      <w:r w:rsidR="003B09F9">
        <w:rPr>
          <w:lang w:val="es-ES_tradnl"/>
        </w:rPr>
        <w:t xml:space="preserve">Cuando se complete ese proceso, podrá </w:t>
      </w:r>
      <w:r w:rsidR="0082092E">
        <w:rPr>
          <w:lang w:val="es-ES_tradnl"/>
        </w:rPr>
        <w:t xml:space="preserve">integrarse finalmente en </w:t>
      </w:r>
      <w:proofErr w:type="spellStart"/>
      <w:r w:rsidR="0082092E">
        <w:rPr>
          <w:i/>
          <w:iCs/>
          <w:lang w:val="es-ES_tradnl"/>
        </w:rPr>
        <w:t>main</w:t>
      </w:r>
      <w:proofErr w:type="spellEnd"/>
      <w:r w:rsidR="004544D0">
        <w:rPr>
          <w:lang w:val="es-ES_tradnl"/>
        </w:rPr>
        <w:t xml:space="preserve"> para pasar a ser parte de la línea base y, si corresponde, se generará una </w:t>
      </w:r>
      <w:r w:rsidR="005E7BE9">
        <w:rPr>
          <w:lang w:val="es-ES_tradnl"/>
        </w:rPr>
        <w:t>nueva versión del proyecto.</w:t>
      </w:r>
    </w:p>
    <w:p w14:paraId="64EE57D0" w14:textId="77777777" w:rsidR="000C4A16" w:rsidRDefault="000C4A16" w:rsidP="004060EC">
      <w:pPr>
        <w:jc w:val="both"/>
        <w:rPr>
          <w:lang w:val="es-ES_tradnl"/>
        </w:rPr>
      </w:pPr>
    </w:p>
    <w:p w14:paraId="2346494C" w14:textId="4045F7B9" w:rsidR="000C4A16" w:rsidRDefault="00DC429A" w:rsidP="004060EC">
      <w:pPr>
        <w:jc w:val="both"/>
        <w:rPr>
          <w:lang w:val="es-ES_tradnl"/>
        </w:rPr>
      </w:pPr>
      <w:r>
        <w:rPr>
          <w:lang w:val="es-ES_tradnl"/>
        </w:rPr>
        <w:t xml:space="preserve">Adicionalmente, </w:t>
      </w:r>
      <w:r w:rsidR="00F63A3E">
        <w:rPr>
          <w:lang w:val="es-ES_tradnl"/>
        </w:rPr>
        <w:t xml:space="preserve">existe una rama </w:t>
      </w:r>
      <w:proofErr w:type="spellStart"/>
      <w:r w:rsidR="00C07AE4">
        <w:rPr>
          <w:i/>
          <w:iCs/>
          <w:lang w:val="es-ES_tradnl"/>
        </w:rPr>
        <w:t>changes</w:t>
      </w:r>
      <w:proofErr w:type="spellEnd"/>
      <w:r w:rsidR="00C07AE4">
        <w:rPr>
          <w:lang w:val="es-ES_tradnl"/>
        </w:rPr>
        <w:t xml:space="preserve"> para dar soporte al proceso de control de cambios </w:t>
      </w:r>
      <w:r w:rsidR="00C42860">
        <w:rPr>
          <w:lang w:val="es-ES_tradnl"/>
        </w:rPr>
        <w:t>que se recoge en este mismo documento.</w:t>
      </w:r>
      <w:r w:rsidR="00516EB9">
        <w:rPr>
          <w:lang w:val="es-ES_tradnl"/>
        </w:rPr>
        <w:t xml:space="preserve"> En esta rama no </w:t>
      </w:r>
      <w:r w:rsidR="00F95192">
        <w:rPr>
          <w:lang w:val="es-ES_tradnl"/>
        </w:rPr>
        <w:t xml:space="preserve">hay código, solamente los documentos que se generan durante el proceso de control </w:t>
      </w:r>
      <w:r w:rsidR="002A40DC">
        <w:rPr>
          <w:lang w:val="es-ES_tradnl"/>
        </w:rPr>
        <w:t>de control de cambios formales a describir en las siguientes secciones</w:t>
      </w:r>
      <w:r w:rsidR="00C70765">
        <w:rPr>
          <w:lang w:val="es-ES_tradnl"/>
        </w:rPr>
        <w:t xml:space="preserve">. </w:t>
      </w:r>
      <w:r w:rsidR="00775E1F">
        <w:rPr>
          <w:lang w:val="es-ES_tradnl"/>
        </w:rPr>
        <w:t xml:space="preserve">Esto aplica a los cambios </w:t>
      </w:r>
      <w:r w:rsidR="00891375">
        <w:rPr>
          <w:lang w:val="es-ES_tradnl"/>
        </w:rPr>
        <w:t>propuestos</w:t>
      </w:r>
      <w:r w:rsidR="00775E1F">
        <w:rPr>
          <w:lang w:val="es-ES_tradnl"/>
        </w:rPr>
        <w:t xml:space="preserve"> por los usuarios o </w:t>
      </w:r>
      <w:r w:rsidR="00544507">
        <w:rPr>
          <w:lang w:val="es-ES_tradnl"/>
        </w:rPr>
        <w:t xml:space="preserve">diferentes </w:t>
      </w:r>
      <w:r w:rsidR="00544507">
        <w:rPr>
          <w:i/>
          <w:iCs/>
          <w:lang w:val="es-ES_tradnl"/>
        </w:rPr>
        <w:t>stakeholders</w:t>
      </w:r>
      <w:r w:rsidR="00544507">
        <w:rPr>
          <w:lang w:val="es-ES_tradnl"/>
        </w:rPr>
        <w:t xml:space="preserve"> del proyecto</w:t>
      </w:r>
      <w:r w:rsidR="004B35F3">
        <w:rPr>
          <w:lang w:val="es-ES_tradnl"/>
        </w:rPr>
        <w:t xml:space="preserve">, o a cambios muy sustanciales </w:t>
      </w:r>
      <w:r w:rsidR="00D57D18">
        <w:rPr>
          <w:lang w:val="es-ES_tradnl"/>
        </w:rPr>
        <w:t xml:space="preserve">en la estructura del proyecto </w:t>
      </w:r>
      <w:r w:rsidR="00FE261C">
        <w:rPr>
          <w:lang w:val="es-ES_tradnl"/>
        </w:rPr>
        <w:t>y que deben ser sometidos a este proceso formal de control de cambios</w:t>
      </w:r>
      <w:r w:rsidR="00F67F0C">
        <w:rPr>
          <w:lang w:val="es-ES_tradnl"/>
        </w:rPr>
        <w:t xml:space="preserve"> para una evaluación exhaustiva. </w:t>
      </w:r>
      <w:r w:rsidR="004B7F94">
        <w:rPr>
          <w:lang w:val="es-ES_tradnl"/>
        </w:rPr>
        <w:t xml:space="preserve">No afecta, pues, a los cambios </w:t>
      </w:r>
      <w:r w:rsidR="006352FB">
        <w:rPr>
          <w:lang w:val="es-ES_tradnl"/>
        </w:rPr>
        <w:t xml:space="preserve">cotidianos </w:t>
      </w:r>
      <w:r w:rsidR="00A3462D">
        <w:rPr>
          <w:lang w:val="es-ES_tradnl"/>
        </w:rPr>
        <w:t>en el código o la documentación que surgen de forma natural durante su desarrollo, ya que estos deben de poder realizarse de forma mucho más ágil</w:t>
      </w:r>
      <w:r w:rsidR="0062200C">
        <w:rPr>
          <w:lang w:val="es-ES_tradnl"/>
        </w:rPr>
        <w:t xml:space="preserve">, </w:t>
      </w:r>
      <w:r w:rsidR="001E2159">
        <w:rPr>
          <w:lang w:val="es-ES_tradnl"/>
        </w:rPr>
        <w:t>a excepción de aquellos que afecten a partes críticas del proyecto como puede</w:t>
      </w:r>
      <w:r w:rsidR="00055576">
        <w:rPr>
          <w:lang w:val="es-ES_tradnl"/>
        </w:rPr>
        <w:t xml:space="preserve"> ser </w:t>
      </w:r>
      <w:r w:rsidR="00193FB1">
        <w:rPr>
          <w:lang w:val="es-ES_tradnl"/>
        </w:rPr>
        <w:t>un cambio significativo en los requisitos del proyecto.</w:t>
      </w:r>
    </w:p>
    <w:p w14:paraId="647524B6" w14:textId="77777777" w:rsidR="00193FB1" w:rsidRDefault="00193FB1" w:rsidP="004060EC">
      <w:pPr>
        <w:jc w:val="both"/>
        <w:rPr>
          <w:lang w:val="es-ES_tradnl"/>
        </w:rPr>
      </w:pPr>
    </w:p>
    <w:p w14:paraId="29C8B7AE" w14:textId="515774DB" w:rsidR="00193FB1" w:rsidRDefault="00F201CF" w:rsidP="004060EC">
      <w:pPr>
        <w:jc w:val="both"/>
        <w:rPr>
          <w:lang w:val="es-ES_tradnl"/>
        </w:rPr>
      </w:pPr>
      <w:r>
        <w:rPr>
          <w:lang w:val="es-ES_tradnl"/>
        </w:rPr>
        <w:t xml:space="preserve">Esta estructura básica de las ramas del proyecto </w:t>
      </w:r>
      <w:r w:rsidR="00915F4F">
        <w:rPr>
          <w:lang w:val="es-ES_tradnl"/>
        </w:rPr>
        <w:t>no significa que sean las únicas que vayan a existir, pues los diferentes equipos de desarrollo</w:t>
      </w:r>
      <w:r w:rsidR="001D6EBD">
        <w:rPr>
          <w:lang w:val="es-ES_tradnl"/>
        </w:rPr>
        <w:t xml:space="preserve"> son libres de crear nuevas ramas que cuelguen de </w:t>
      </w:r>
      <w:proofErr w:type="spellStart"/>
      <w:r w:rsidR="001D6EBD">
        <w:rPr>
          <w:i/>
          <w:iCs/>
          <w:lang w:val="es-ES_tradnl"/>
        </w:rPr>
        <w:t>develop</w:t>
      </w:r>
      <w:proofErr w:type="spellEnd"/>
      <w:r w:rsidR="001D6EBD">
        <w:rPr>
          <w:lang w:val="es-ES_tradnl"/>
        </w:rPr>
        <w:t xml:space="preserve"> para </w:t>
      </w:r>
      <w:r w:rsidR="001425D7">
        <w:rPr>
          <w:lang w:val="es-ES_tradnl"/>
        </w:rPr>
        <w:t xml:space="preserve">poder realizar un desarrollo más ordenado según </w:t>
      </w:r>
      <w:r w:rsidR="00314FC9">
        <w:rPr>
          <w:lang w:val="es-ES_tradnl"/>
        </w:rPr>
        <w:t>sea conveniente en cada situación.</w:t>
      </w:r>
    </w:p>
    <w:p w14:paraId="7497BC30" w14:textId="77777777" w:rsidR="00737436" w:rsidRDefault="00737436" w:rsidP="004060EC">
      <w:pPr>
        <w:jc w:val="both"/>
        <w:rPr>
          <w:lang w:val="es-ES_tradnl"/>
        </w:rPr>
      </w:pPr>
    </w:p>
    <w:p w14:paraId="461FE95B" w14:textId="2C39D7E5" w:rsidR="00737436" w:rsidRDefault="00737436" w:rsidP="004060EC">
      <w:pPr>
        <w:jc w:val="both"/>
        <w:rPr>
          <w:lang w:val="es-ES_tradnl"/>
        </w:rPr>
      </w:pPr>
      <w:r>
        <w:rPr>
          <w:lang w:val="es-ES_tradnl"/>
        </w:rPr>
        <w:t xml:space="preserve">En cuanto a la estructura de directorios, </w:t>
      </w:r>
      <w:r w:rsidR="00E51185">
        <w:rPr>
          <w:lang w:val="es-ES_tradnl"/>
        </w:rPr>
        <w:t xml:space="preserve">debemos realizar una distinción entre </w:t>
      </w:r>
      <w:r w:rsidR="004F24EE">
        <w:rPr>
          <w:lang w:val="es-ES_tradnl"/>
        </w:rPr>
        <w:t>l</w:t>
      </w:r>
      <w:r w:rsidR="00F734B2">
        <w:rPr>
          <w:lang w:val="es-ES_tradnl"/>
        </w:rPr>
        <w:t xml:space="preserve">a rama </w:t>
      </w:r>
      <w:proofErr w:type="spellStart"/>
      <w:r w:rsidR="00F734B2">
        <w:rPr>
          <w:i/>
          <w:iCs/>
          <w:lang w:val="es-ES_tradnl"/>
        </w:rPr>
        <w:t>changes</w:t>
      </w:r>
      <w:proofErr w:type="spellEnd"/>
      <w:r w:rsidR="00F734B2">
        <w:rPr>
          <w:lang w:val="es-ES_tradnl"/>
        </w:rPr>
        <w:t xml:space="preserve"> y las demás. La idea de la rama </w:t>
      </w:r>
      <w:proofErr w:type="spellStart"/>
      <w:r w:rsidR="00F734B2">
        <w:rPr>
          <w:i/>
          <w:iCs/>
          <w:lang w:val="es-ES_tradnl"/>
        </w:rPr>
        <w:t>changes</w:t>
      </w:r>
      <w:proofErr w:type="spellEnd"/>
      <w:r w:rsidR="00F734B2">
        <w:rPr>
          <w:lang w:val="es-ES_tradnl"/>
        </w:rPr>
        <w:t xml:space="preserve"> es no tener que integrarse en ningún punto con el resto de </w:t>
      </w:r>
      <w:r w:rsidR="00194805">
        <w:rPr>
          <w:lang w:val="es-ES_tradnl"/>
        </w:rPr>
        <w:t>las ramas</w:t>
      </w:r>
      <w:r w:rsidR="00F734B2">
        <w:rPr>
          <w:lang w:val="es-ES_tradnl"/>
        </w:rPr>
        <w:t xml:space="preserve">, </w:t>
      </w:r>
      <w:r w:rsidR="00FB0572">
        <w:rPr>
          <w:lang w:val="es-ES_tradnl"/>
        </w:rPr>
        <w:t xml:space="preserve">su propósito es simplemente tener un lugar fácilmente accesible en el que guardar de forma ordenada los documentos </w:t>
      </w:r>
      <w:r w:rsidR="00E47B1C">
        <w:rPr>
          <w:lang w:val="es-ES_tradnl"/>
        </w:rPr>
        <w:t xml:space="preserve">que se </w:t>
      </w:r>
      <w:r w:rsidR="00FA1407">
        <w:rPr>
          <w:lang w:val="es-ES_tradnl"/>
        </w:rPr>
        <w:t xml:space="preserve">generen durante el proceso de control de cambios, pero no </w:t>
      </w:r>
      <w:r w:rsidR="00E67E7B">
        <w:rPr>
          <w:lang w:val="es-ES_tradnl"/>
        </w:rPr>
        <w:t xml:space="preserve">para realizar los cambios en sí, que se harían en la rama </w:t>
      </w:r>
      <w:proofErr w:type="spellStart"/>
      <w:r w:rsidR="00D82EA2">
        <w:rPr>
          <w:i/>
          <w:iCs/>
          <w:lang w:val="es-ES_tradnl"/>
        </w:rPr>
        <w:t>develop</w:t>
      </w:r>
      <w:proofErr w:type="spellEnd"/>
      <w:r w:rsidR="00D82EA2">
        <w:rPr>
          <w:lang w:val="es-ES_tradnl"/>
        </w:rPr>
        <w:t xml:space="preserve"> o en alguna de sus subramas. </w:t>
      </w:r>
    </w:p>
    <w:p w14:paraId="08E51E42" w14:textId="77777777" w:rsidR="002B1BEC" w:rsidRDefault="002B1BEC" w:rsidP="004060EC">
      <w:pPr>
        <w:jc w:val="both"/>
        <w:rPr>
          <w:lang w:val="es-ES_tradnl"/>
        </w:rPr>
      </w:pPr>
    </w:p>
    <w:p w14:paraId="530C6E33" w14:textId="3F5A1B1C" w:rsidR="002B1BEC" w:rsidRDefault="002B1BEC" w:rsidP="004060EC">
      <w:pPr>
        <w:jc w:val="both"/>
        <w:rPr>
          <w:lang w:val="es-ES_tradnl"/>
        </w:rPr>
      </w:pPr>
      <w:r>
        <w:rPr>
          <w:lang w:val="es-ES_tradnl"/>
        </w:rPr>
        <w:t xml:space="preserve">Así, en la rama </w:t>
      </w:r>
      <w:proofErr w:type="spellStart"/>
      <w:r>
        <w:rPr>
          <w:i/>
          <w:iCs/>
          <w:lang w:val="es-ES_tradnl"/>
        </w:rPr>
        <w:t>changes</w:t>
      </w:r>
      <w:proofErr w:type="spellEnd"/>
      <w:r>
        <w:rPr>
          <w:lang w:val="es-ES_tradnl"/>
        </w:rPr>
        <w:t xml:space="preserve"> exist</w:t>
      </w:r>
      <w:r w:rsidR="002235FE">
        <w:rPr>
          <w:lang w:val="es-ES_tradnl"/>
        </w:rPr>
        <w:t>irá</w:t>
      </w:r>
      <w:r>
        <w:rPr>
          <w:lang w:val="es-ES_tradnl"/>
        </w:rPr>
        <w:t xml:space="preserve"> un </w:t>
      </w:r>
      <w:r w:rsidR="007F79DC">
        <w:rPr>
          <w:lang w:val="es-ES_tradnl"/>
        </w:rPr>
        <w:t>directorio llamado “Plantillas” en el que se guard</w:t>
      </w:r>
      <w:r w:rsidR="002235FE">
        <w:rPr>
          <w:lang w:val="es-ES_tradnl"/>
        </w:rPr>
        <w:t>e</w:t>
      </w:r>
      <w:r w:rsidR="007F79DC">
        <w:rPr>
          <w:lang w:val="es-ES_tradnl"/>
        </w:rPr>
        <w:t xml:space="preserve">n las diferentes plantillas en blanco </w:t>
      </w:r>
      <w:r w:rsidR="00B570EF">
        <w:rPr>
          <w:lang w:val="es-ES_tradnl"/>
        </w:rPr>
        <w:t xml:space="preserve">del proceso de control de cambios para ser fácilmente accesibles, con el propósito de ser copiadas y cubiertas para </w:t>
      </w:r>
      <w:r w:rsidR="002932B1">
        <w:rPr>
          <w:lang w:val="es-ES_tradnl"/>
        </w:rPr>
        <w:t>iniciar este proceso.</w:t>
      </w:r>
    </w:p>
    <w:p w14:paraId="6EC7EC91" w14:textId="77777777" w:rsidR="00862FB8" w:rsidRDefault="00862FB8" w:rsidP="004060EC">
      <w:pPr>
        <w:jc w:val="both"/>
        <w:rPr>
          <w:lang w:val="es-ES_tradnl"/>
        </w:rPr>
      </w:pPr>
    </w:p>
    <w:p w14:paraId="66B25544" w14:textId="1A442BFE" w:rsidR="009676AE" w:rsidRDefault="00B52882" w:rsidP="004060EC">
      <w:pPr>
        <w:jc w:val="both"/>
        <w:rPr>
          <w:lang w:val="es-ES_tradnl"/>
        </w:rPr>
      </w:pPr>
      <w:r>
        <w:rPr>
          <w:lang w:val="es-ES_tradnl"/>
        </w:rPr>
        <w:lastRenderedPageBreak/>
        <w:t>Se creará también un</w:t>
      </w:r>
      <w:r w:rsidR="00F64ED9">
        <w:rPr>
          <w:lang w:val="es-ES_tradnl"/>
        </w:rPr>
        <w:t xml:space="preserve"> directorio</w:t>
      </w:r>
      <w:r>
        <w:rPr>
          <w:lang w:val="es-ES_tradnl"/>
        </w:rPr>
        <w:t xml:space="preserve"> </w:t>
      </w:r>
      <w:r w:rsidR="00D91179">
        <w:rPr>
          <w:lang w:val="es-ES_tradnl"/>
        </w:rPr>
        <w:t xml:space="preserve">por cada actividad del proceso de control de cambios en las que guardar las salidas de cada </w:t>
      </w:r>
      <w:r w:rsidR="0044182B">
        <w:rPr>
          <w:lang w:val="es-ES_tradnl"/>
        </w:rPr>
        <w:t xml:space="preserve">una de estas actividades </w:t>
      </w:r>
      <w:r w:rsidR="00B478B7">
        <w:rPr>
          <w:lang w:val="es-ES_tradnl"/>
        </w:rPr>
        <w:t>para cada cambio propuesto.</w:t>
      </w:r>
      <w:r w:rsidR="000E4DBA">
        <w:rPr>
          <w:lang w:val="es-ES_tradnl"/>
        </w:rPr>
        <w:t xml:space="preserve"> </w:t>
      </w:r>
      <w:r w:rsidR="0052048F">
        <w:rPr>
          <w:lang w:val="es-ES_tradnl"/>
        </w:rPr>
        <w:t>Existir</w:t>
      </w:r>
      <w:r w:rsidR="0059196B">
        <w:rPr>
          <w:lang w:val="es-ES_tradnl"/>
        </w:rPr>
        <w:t xml:space="preserve">á </w:t>
      </w:r>
      <w:r w:rsidR="003C4BD4">
        <w:rPr>
          <w:lang w:val="es-ES_tradnl"/>
        </w:rPr>
        <w:t xml:space="preserve">también </w:t>
      </w:r>
      <w:r w:rsidR="00666357">
        <w:rPr>
          <w:lang w:val="es-ES_tradnl"/>
        </w:rPr>
        <w:t xml:space="preserve">una carpeta </w:t>
      </w:r>
      <w:r w:rsidR="00D45CF9">
        <w:rPr>
          <w:lang w:val="es-ES_tradnl"/>
        </w:rPr>
        <w:t>“Archivados</w:t>
      </w:r>
      <w:r w:rsidR="00EB23BD">
        <w:rPr>
          <w:lang w:val="es-ES_tradnl"/>
        </w:rPr>
        <w:t xml:space="preserve">” para guardar </w:t>
      </w:r>
      <w:r w:rsidR="00162E18">
        <w:rPr>
          <w:lang w:val="es-ES_tradnl"/>
        </w:rPr>
        <w:t xml:space="preserve">los documentos asociados a cambios ya resueltos </w:t>
      </w:r>
      <w:r w:rsidR="005C1CA3">
        <w:rPr>
          <w:lang w:val="es-ES_tradnl"/>
        </w:rPr>
        <w:t xml:space="preserve">hace tiempo </w:t>
      </w:r>
      <w:r w:rsidR="00F64ED9">
        <w:rPr>
          <w:lang w:val="es-ES_tradnl"/>
        </w:rPr>
        <w:t xml:space="preserve">para no sobrecargar el resto de </w:t>
      </w:r>
      <w:r w:rsidR="00A601C6">
        <w:rPr>
          <w:lang w:val="es-ES_tradnl"/>
        </w:rPr>
        <w:t>los</w:t>
      </w:r>
      <w:r w:rsidR="00F64ED9">
        <w:rPr>
          <w:lang w:val="es-ES_tradnl"/>
        </w:rPr>
        <w:t xml:space="preserve"> directorios.</w:t>
      </w:r>
    </w:p>
    <w:p w14:paraId="08642CFC" w14:textId="77777777" w:rsidR="00D663D2" w:rsidRDefault="00D663D2" w:rsidP="004060EC">
      <w:pPr>
        <w:jc w:val="both"/>
        <w:rPr>
          <w:lang w:val="es-ES_tradnl"/>
        </w:rPr>
      </w:pPr>
    </w:p>
    <w:p w14:paraId="1BC22EF5" w14:textId="2BD76607" w:rsidR="000B13A7" w:rsidRPr="004E57C5" w:rsidRDefault="002D5106" w:rsidP="009A7C9F">
      <w:pPr>
        <w:jc w:val="both"/>
        <w:rPr>
          <w:lang w:val="es-ES_tradnl"/>
        </w:rPr>
      </w:pPr>
      <w:r>
        <w:rPr>
          <w:lang w:val="es-ES_tradnl"/>
        </w:rPr>
        <w:t xml:space="preserve">En cuanto a la estructura de </w:t>
      </w:r>
      <w:r w:rsidR="004C1FEA">
        <w:rPr>
          <w:lang w:val="es-ES_tradnl"/>
        </w:rPr>
        <w:t xml:space="preserve">archivos de la rama </w:t>
      </w:r>
      <w:proofErr w:type="spellStart"/>
      <w:r w:rsidR="004C1FEA">
        <w:rPr>
          <w:i/>
          <w:iCs/>
          <w:lang w:val="es-ES_tradnl"/>
        </w:rPr>
        <w:t>main</w:t>
      </w:r>
      <w:proofErr w:type="spellEnd"/>
      <w:r w:rsidR="004C1FEA">
        <w:rPr>
          <w:lang w:val="es-ES_tradnl"/>
        </w:rPr>
        <w:t xml:space="preserve"> y sus derivadas, </w:t>
      </w:r>
      <w:r w:rsidR="00436F5B">
        <w:rPr>
          <w:lang w:val="es-ES_tradnl"/>
        </w:rPr>
        <w:t xml:space="preserve">resultaría contraproducente </w:t>
      </w:r>
      <w:r w:rsidR="00C62869">
        <w:rPr>
          <w:lang w:val="es-ES_tradnl"/>
        </w:rPr>
        <w:t xml:space="preserve">decidirla </w:t>
      </w:r>
      <w:r w:rsidR="00A71C32">
        <w:rPr>
          <w:lang w:val="es-ES_tradnl"/>
        </w:rPr>
        <w:t xml:space="preserve">ya en </w:t>
      </w:r>
      <w:r w:rsidR="00274BB4">
        <w:rPr>
          <w:lang w:val="es-ES_tradnl"/>
        </w:rPr>
        <w:t>una fase tan temprana del desarrollo</w:t>
      </w:r>
      <w:r w:rsidR="000A5B99">
        <w:rPr>
          <w:lang w:val="es-ES_tradnl"/>
        </w:rPr>
        <w:t xml:space="preserve">, </w:t>
      </w:r>
      <w:r w:rsidR="008F0BB3">
        <w:rPr>
          <w:lang w:val="es-ES_tradnl"/>
        </w:rPr>
        <w:t xml:space="preserve">pues imponer una estructura rígida </w:t>
      </w:r>
      <w:r w:rsidR="007A2ABC">
        <w:rPr>
          <w:lang w:val="es-ES_tradnl"/>
        </w:rPr>
        <w:t xml:space="preserve">ahora </w:t>
      </w:r>
      <w:r w:rsidR="00AF5E8B">
        <w:rPr>
          <w:lang w:val="es-ES_tradnl"/>
        </w:rPr>
        <w:t xml:space="preserve">podría perjudicar la comodidad del desarrollo más adelante. </w:t>
      </w:r>
      <w:r w:rsidR="001460BB">
        <w:rPr>
          <w:lang w:val="es-ES_tradnl"/>
        </w:rPr>
        <w:t xml:space="preserve">En líneas generales, lo único </w:t>
      </w:r>
      <w:r w:rsidR="00B625A5">
        <w:rPr>
          <w:lang w:val="es-ES_tradnl"/>
        </w:rPr>
        <w:t xml:space="preserve">que se puede determinar por el momento en la necesidad de separar en directorios diferenciados ya en el nivel base </w:t>
      </w:r>
      <w:r w:rsidR="007940A8">
        <w:rPr>
          <w:lang w:val="es-ES_tradnl"/>
        </w:rPr>
        <w:t>la documentación del código del proyecto</w:t>
      </w:r>
      <w:r w:rsidR="00FD7303">
        <w:rPr>
          <w:lang w:val="es-ES_tradnl"/>
        </w:rPr>
        <w:t xml:space="preserve">. Más allá de eso, simplemente se recomienda </w:t>
      </w:r>
      <w:r w:rsidR="00522933">
        <w:rPr>
          <w:lang w:val="es-ES_tradnl"/>
        </w:rPr>
        <w:t xml:space="preserve">a los equipos de desarrollo estructurar </w:t>
      </w:r>
      <w:r w:rsidR="007E23DD">
        <w:rPr>
          <w:lang w:val="es-ES_tradnl"/>
        </w:rPr>
        <w:t>sus documentos de forma ordenada y coherente</w:t>
      </w:r>
      <w:r w:rsidR="00773C8C">
        <w:rPr>
          <w:lang w:val="es-ES_tradnl"/>
        </w:rPr>
        <w:t>,</w:t>
      </w:r>
      <w:r w:rsidR="009A7C9F">
        <w:rPr>
          <w:lang w:val="es-ES_tradnl"/>
        </w:rPr>
        <w:t xml:space="preserve"> de una forma que facilite el desarrollo.</w:t>
      </w:r>
    </w:p>
    <w:p w14:paraId="0AC8DC93" w14:textId="6F7483EE" w:rsidR="00446178" w:rsidRDefault="00235BE8" w:rsidP="00446178">
      <w:pPr>
        <w:pStyle w:val="Ttulo3"/>
      </w:pPr>
      <w:bookmarkStart w:id="10" w:name="_Toc159788945"/>
      <w:r>
        <w:t xml:space="preserve">Proceso de cambios </w:t>
      </w:r>
      <w:r w:rsidR="00A73961">
        <w:t>de archivos</w:t>
      </w:r>
      <w:bookmarkEnd w:id="10"/>
    </w:p>
    <w:p w14:paraId="09CA777B" w14:textId="462199F6" w:rsidR="00235BE8" w:rsidRDefault="00116A33" w:rsidP="00D9569F">
      <w:pPr>
        <w:jc w:val="both"/>
      </w:pPr>
      <w:r>
        <w:t xml:space="preserve">Distinguimos aquí también </w:t>
      </w:r>
      <w:r w:rsidR="00AF07B0">
        <w:t xml:space="preserve">los cambios que se producen en la rama </w:t>
      </w:r>
      <w:proofErr w:type="spellStart"/>
      <w:r w:rsidR="00AF07B0">
        <w:rPr>
          <w:i/>
          <w:iCs/>
        </w:rPr>
        <w:t>changes</w:t>
      </w:r>
      <w:proofErr w:type="spellEnd"/>
      <w:r w:rsidR="00AF07B0">
        <w:t xml:space="preserve"> de los que se producen en la rama principal y sus derivadas.</w:t>
      </w:r>
    </w:p>
    <w:p w14:paraId="6398B3EE" w14:textId="77777777" w:rsidR="00AF07B0" w:rsidRDefault="00AF07B0" w:rsidP="00D9569F">
      <w:pPr>
        <w:jc w:val="both"/>
      </w:pPr>
    </w:p>
    <w:p w14:paraId="3049C1DF" w14:textId="679A5884" w:rsidR="00AF07B0" w:rsidRDefault="00187E06" w:rsidP="00D9569F">
      <w:pPr>
        <w:jc w:val="both"/>
      </w:pPr>
      <w:r>
        <w:t xml:space="preserve">En la rama </w:t>
      </w:r>
      <w:proofErr w:type="spellStart"/>
      <w:r>
        <w:rPr>
          <w:i/>
          <w:iCs/>
        </w:rPr>
        <w:t>changes</w:t>
      </w:r>
      <w:proofErr w:type="spellEnd"/>
      <w:r>
        <w:t xml:space="preserve">, </w:t>
      </w:r>
      <w:r w:rsidR="00B7619E">
        <w:t xml:space="preserve">cualquier </w:t>
      </w:r>
      <w:r w:rsidR="00B7619E">
        <w:rPr>
          <w:i/>
          <w:iCs/>
        </w:rPr>
        <w:t>stakeholder</w:t>
      </w:r>
      <w:r w:rsidR="00B7619E">
        <w:t xml:space="preserve"> puede realizar una petición de cambio, para lo que </w:t>
      </w:r>
      <w:r w:rsidR="00E91C65">
        <w:t>deberán completar la plantilla “Identificación del problema”</w:t>
      </w:r>
      <w:r w:rsidR="00D9569F">
        <w:t>, guar</w:t>
      </w:r>
      <w:r w:rsidR="00A31347">
        <w:t>darla con el nombre “RFC_&lt;número identificativo&gt;.</w:t>
      </w:r>
      <w:proofErr w:type="spellStart"/>
      <w:r w:rsidR="00A31347">
        <w:t>pdf</w:t>
      </w:r>
      <w:proofErr w:type="spellEnd"/>
      <w:r w:rsidR="00A31347">
        <w:t>”</w:t>
      </w:r>
      <w:r w:rsidR="00617089">
        <w:t xml:space="preserve"> en el directorio correspondiente y</w:t>
      </w:r>
      <w:r w:rsidR="00D9569F">
        <w:t xml:space="preserve"> realizar un </w:t>
      </w:r>
      <w:proofErr w:type="spellStart"/>
      <w:r w:rsidR="00D9569F" w:rsidRPr="00A601C6">
        <w:rPr>
          <w:rFonts w:ascii="Courier New" w:hAnsi="Courier New" w:cs="Courier New"/>
          <w:sz w:val="22"/>
          <w:szCs w:val="22"/>
        </w:rPr>
        <w:t>pull</w:t>
      </w:r>
      <w:proofErr w:type="spellEnd"/>
      <w:r w:rsidR="00D9569F" w:rsidRPr="00A601C6">
        <w:rPr>
          <w:rFonts w:ascii="Courier New" w:hAnsi="Courier New" w:cs="Courier New"/>
          <w:sz w:val="22"/>
          <w:szCs w:val="22"/>
        </w:rPr>
        <w:t xml:space="preserve"> </w:t>
      </w:r>
      <w:proofErr w:type="spellStart"/>
      <w:r w:rsidR="00D9569F" w:rsidRPr="00A601C6">
        <w:rPr>
          <w:rFonts w:ascii="Courier New" w:hAnsi="Courier New" w:cs="Courier New"/>
          <w:sz w:val="22"/>
          <w:szCs w:val="22"/>
        </w:rPr>
        <w:t>request</w:t>
      </w:r>
      <w:proofErr w:type="spellEnd"/>
      <w:r w:rsidR="00D9569F">
        <w:t xml:space="preserve"> para </w:t>
      </w:r>
      <w:r w:rsidR="00617089">
        <w:t xml:space="preserve">integrar dicho cambio </w:t>
      </w:r>
      <w:r w:rsidR="009305F0">
        <w:t xml:space="preserve">al repositorio compartido en la rama </w:t>
      </w:r>
      <w:proofErr w:type="spellStart"/>
      <w:r w:rsidR="009305F0">
        <w:rPr>
          <w:i/>
          <w:iCs/>
        </w:rPr>
        <w:t>changes</w:t>
      </w:r>
      <w:proofErr w:type="spellEnd"/>
      <w:r w:rsidR="009305F0">
        <w:t xml:space="preserve">, de forma que con esto ya se notifica </w:t>
      </w:r>
      <w:r w:rsidR="002748B9">
        <w:t xml:space="preserve">de la solicitud del cambio a las personas encargadas de revisarlo. En las sucesivas actividades del proceso, cada vez que se complete una actividad, deben publicarse los documentos generados por esta en </w:t>
      </w:r>
      <w:r w:rsidR="007B0DB6">
        <w:t>sus correspondientes directorios, para que la siguiente actividad pueda usarlos como entrada.</w:t>
      </w:r>
      <w:r w:rsidR="0090716C">
        <w:t xml:space="preserve"> </w:t>
      </w:r>
      <w:r w:rsidR="00FD4699">
        <w:t>Los archivos de esta rama no deberían tener que cambiarse una vez generados,</w:t>
      </w:r>
      <w:r w:rsidR="00353778">
        <w:t xml:space="preserve"> simplemente se crean nuevos, por lo que no deberían existir nunca conflictos</w:t>
      </w:r>
      <w:r w:rsidR="00A06008">
        <w:t xml:space="preserve"> en esta rama.</w:t>
      </w:r>
    </w:p>
    <w:p w14:paraId="45544167" w14:textId="77777777" w:rsidR="00A06008" w:rsidRDefault="00A06008" w:rsidP="00D9569F">
      <w:pPr>
        <w:jc w:val="both"/>
      </w:pPr>
    </w:p>
    <w:p w14:paraId="4AEC916A" w14:textId="74CA71D9" w:rsidR="00A06008" w:rsidRDefault="00A06008" w:rsidP="00D9569F">
      <w:pPr>
        <w:jc w:val="both"/>
      </w:pPr>
      <w:r>
        <w:t xml:space="preserve">En cuanto a la rama principal y sus derivadas, como ya se comentó, </w:t>
      </w:r>
      <w:r w:rsidR="00697011">
        <w:t xml:space="preserve">los cambios a los documentos se harán en la rama </w:t>
      </w:r>
      <w:proofErr w:type="spellStart"/>
      <w:r w:rsidR="00697011">
        <w:rPr>
          <w:i/>
          <w:iCs/>
        </w:rPr>
        <w:t>develop</w:t>
      </w:r>
      <w:proofErr w:type="spellEnd"/>
      <w:r w:rsidR="00697011">
        <w:t xml:space="preserve"> o en ramas derivadas de esta</w:t>
      </w:r>
      <w:r w:rsidR="00903FB0">
        <w:t xml:space="preserve">. Igual que antes, no definiremos </w:t>
      </w:r>
      <w:r w:rsidR="00501ADB">
        <w:t xml:space="preserve">en esta fase el proceso de control de versiones que </w:t>
      </w:r>
      <w:r w:rsidR="00836AE3">
        <w:t xml:space="preserve">se </w:t>
      </w:r>
      <w:r w:rsidR="00501ADB">
        <w:t>seguirá</w:t>
      </w:r>
      <w:r w:rsidR="00836AE3">
        <w:t xml:space="preserve"> en el desarrollo de código</w:t>
      </w:r>
      <w:r w:rsidR="00B16032">
        <w:t xml:space="preserve">, si no que esa decisión queda pendiente de tomar y documentar al equipo de </w:t>
      </w:r>
      <w:r w:rsidR="00836AE3">
        <w:t>desarrollo</w:t>
      </w:r>
      <w:r w:rsidR="00EC20E1">
        <w:t>, que tomará su decisión en base a su experiencia</w:t>
      </w:r>
      <w:r w:rsidR="00884990">
        <w:t xml:space="preserve">. </w:t>
      </w:r>
      <w:r w:rsidR="00250751">
        <w:t>Tomar una decisión precipitada en este punto solo serviría para dificultar el desarrollo</w:t>
      </w:r>
      <w:r w:rsidR="007C67CA">
        <w:t>.</w:t>
      </w:r>
    </w:p>
    <w:p w14:paraId="4E04E4F1" w14:textId="77777777" w:rsidR="007C67CA" w:rsidRDefault="007C67CA" w:rsidP="00D9569F">
      <w:pPr>
        <w:jc w:val="both"/>
      </w:pPr>
    </w:p>
    <w:p w14:paraId="38BAE405" w14:textId="38835B59" w:rsidR="007C67CA" w:rsidRDefault="007C67CA" w:rsidP="00D9569F">
      <w:pPr>
        <w:jc w:val="both"/>
      </w:pPr>
      <w:r>
        <w:t xml:space="preserve">No obstante, en cuanto </w:t>
      </w:r>
      <w:r w:rsidR="00720590">
        <w:t xml:space="preserve">a los cambios en la documentación sí se puede establecer ahora </w:t>
      </w:r>
      <w:r w:rsidR="00A04D80">
        <w:t xml:space="preserve">cómo se realizará el proceso de cambios. La gran mayoría de la documentación del proyecto se </w:t>
      </w:r>
      <w:r w:rsidR="00620B6B">
        <w:t xml:space="preserve">corresponde con archivos de formato binario (Word, Excel, etc.), que tienen una pésima resolución automática de conflictos </w:t>
      </w:r>
      <w:r w:rsidR="0052113F">
        <w:t xml:space="preserve">en git. Sin embargo, el software que se utiliza para desarrollarlos ya cuenta con sus propias herramientas para la compartición en tiempo real de estos documentos, así como para llevar un historial continuo de versiones. </w:t>
      </w:r>
      <w:r w:rsidR="000B6F68">
        <w:t xml:space="preserve">Por tanto, para estos documentos se usará GitHub simplemente a modo de repositorio para las versiones estables, y no </w:t>
      </w:r>
      <w:r w:rsidR="00017127">
        <w:t xml:space="preserve">como una herramienta de desarrollo como sí podría suceder en el caso del desarrollo de código. </w:t>
      </w:r>
    </w:p>
    <w:p w14:paraId="19E5B17F" w14:textId="77777777" w:rsidR="0031439F" w:rsidRDefault="0031439F" w:rsidP="00D9569F">
      <w:pPr>
        <w:jc w:val="both"/>
      </w:pPr>
    </w:p>
    <w:p w14:paraId="259FE79F" w14:textId="53ECF530" w:rsidR="0031439F" w:rsidRDefault="0031439F" w:rsidP="00D9569F">
      <w:pPr>
        <w:jc w:val="both"/>
      </w:pPr>
      <w:r>
        <w:t>Así, los archivos de documentación se compartirán entre los miembros del equipo que los está desarrollando a través de</w:t>
      </w:r>
      <w:r w:rsidR="008601D2">
        <w:t xml:space="preserve">l soporte nativo en la aplicación en la que se redactan. </w:t>
      </w:r>
      <w:r w:rsidR="008601D2">
        <w:lastRenderedPageBreak/>
        <w:t>Una vez en una versión estable o cuando sea necesario realizar una entrega</w:t>
      </w:r>
      <w:r w:rsidR="00E815E2">
        <w:t xml:space="preserve">, es responsabilidad del jefe del equipo de desarrollo subirlos </w:t>
      </w:r>
      <w:r w:rsidR="00422CA9">
        <w:t xml:space="preserve">al repositorio en GitHub a la rama </w:t>
      </w:r>
      <w:proofErr w:type="spellStart"/>
      <w:r w:rsidR="00422CA9">
        <w:rPr>
          <w:i/>
          <w:iCs/>
        </w:rPr>
        <w:t>develop</w:t>
      </w:r>
      <w:proofErr w:type="spellEnd"/>
      <w:r w:rsidR="00422CA9">
        <w:t xml:space="preserve"> en su ubicación correspondiente. Una vez ahí, </w:t>
      </w:r>
      <w:r w:rsidR="00481B99">
        <w:t>cuando se considere que están listos para incluirse en la línea base</w:t>
      </w:r>
      <w:r w:rsidR="00EC1BFF">
        <w:t xml:space="preserve">, se pasarán a la rama </w:t>
      </w:r>
      <w:r w:rsidR="00EC1BFF">
        <w:rPr>
          <w:i/>
          <w:iCs/>
        </w:rPr>
        <w:t>test</w:t>
      </w:r>
      <w:r w:rsidR="00EC1BFF">
        <w:t xml:space="preserve"> para una revisión final y, en caso de superarla, </w:t>
      </w:r>
      <w:r w:rsidR="003E7F98">
        <w:t>se incluirán los cambios en la documentación en la línea base. Si se detectan fallos, se deben corregir e iniciar el proceso de nuevo.</w:t>
      </w:r>
    </w:p>
    <w:p w14:paraId="362167D9" w14:textId="77777777" w:rsidR="00B6634E" w:rsidRDefault="00B6634E" w:rsidP="00D9569F">
      <w:pPr>
        <w:jc w:val="both"/>
      </w:pPr>
    </w:p>
    <w:p w14:paraId="39E8DC77" w14:textId="20659633" w:rsidR="00B6634E" w:rsidRPr="00EC1BFF" w:rsidRDefault="00B6634E" w:rsidP="00D9569F">
      <w:pPr>
        <w:jc w:val="both"/>
      </w:pPr>
      <w:r>
        <w:t xml:space="preserve">Cabe destacar de nuevo que los cambios menores que </w:t>
      </w:r>
      <w:r w:rsidR="00F45207">
        <w:t xml:space="preserve">se producen en el día a día por los equipos de desarrollo en los documentos no están sometidos al proceso formal completo de revisión de cambios que se </w:t>
      </w:r>
      <w:r w:rsidR="001A5440">
        <w:t>describe más adelante. Este proceso solo afecta a cambios que afecten al proyecto de forma sustancial o a propuestas de cambio que provengan de fuera del equipo de desarrollo.</w:t>
      </w:r>
    </w:p>
    <w:p w14:paraId="0990E4EE" w14:textId="1A3DDC67" w:rsidR="00235BE8" w:rsidRPr="00235BE8" w:rsidRDefault="004E63F2" w:rsidP="00235BE8">
      <w:pPr>
        <w:pStyle w:val="Ttulo3"/>
      </w:pPr>
      <w:bookmarkStart w:id="11" w:name="_Toc159788946"/>
      <w:r>
        <w:t>Etiquetado de estados del proyecto</w:t>
      </w:r>
      <w:bookmarkEnd w:id="11"/>
    </w:p>
    <w:p w14:paraId="74CDAE90" w14:textId="3C3FE8EB" w:rsidR="7026A225" w:rsidRDefault="1F893C9B" w:rsidP="713EABC6">
      <w:pPr>
        <w:jc w:val="both"/>
      </w:pPr>
      <w:r>
        <w:t xml:space="preserve">Las etiquetas o </w:t>
      </w:r>
      <w:r w:rsidRPr="50329A60">
        <w:rPr>
          <w:i/>
          <w:iCs/>
        </w:rPr>
        <w:t xml:space="preserve">tags </w:t>
      </w:r>
      <w:r>
        <w:t>son herramientas que sirven para referenciar puntos concreto</w:t>
      </w:r>
      <w:r w:rsidR="25F76616">
        <w:t>s del historial de versiones</w:t>
      </w:r>
      <w:r w:rsidR="1A8EA659">
        <w:t>. Es</w:t>
      </w:r>
      <w:r w:rsidR="71ACA523">
        <w:t xml:space="preserve"> decir, permiten marcar versiones específicas dentro del repositorio. </w:t>
      </w:r>
      <w:r w:rsidR="73DF154A">
        <w:t>Es importante destacar que estas referencias son inmutables</w:t>
      </w:r>
      <w:r w:rsidR="32B4D436">
        <w:t xml:space="preserve">. </w:t>
      </w:r>
      <w:r w:rsidR="6C092043">
        <w:t>Existen dos tipos de etiquetas:</w:t>
      </w:r>
    </w:p>
    <w:p w14:paraId="4C6FCBFB" w14:textId="77777777" w:rsidR="00346E99" w:rsidRDefault="00346E99" w:rsidP="713EABC6">
      <w:pPr>
        <w:jc w:val="both"/>
      </w:pPr>
    </w:p>
    <w:p w14:paraId="50FAC3F8" w14:textId="017393C0" w:rsidR="5417AA9D" w:rsidRDefault="14381AB3" w:rsidP="5417AA9D">
      <w:pPr>
        <w:numPr>
          <w:ilvl w:val="0"/>
          <w:numId w:val="48"/>
        </w:numPr>
        <w:jc w:val="both"/>
      </w:pPr>
      <w:r>
        <w:t>Ligeras: son las</w:t>
      </w:r>
      <w:r w:rsidR="5EA2C214">
        <w:t xml:space="preserve"> </w:t>
      </w:r>
      <w:r w:rsidR="003C4BD4">
        <w:t>más</w:t>
      </w:r>
      <w:r>
        <w:t xml:space="preserve"> sencillas. </w:t>
      </w:r>
      <w:r w:rsidR="4CB01E2E">
        <w:t>Consisten únicamente en la propia referencia al historial.</w:t>
      </w:r>
    </w:p>
    <w:p w14:paraId="733BB16C" w14:textId="53596E8B" w:rsidR="6C092043" w:rsidRDefault="14381AB3" w:rsidP="00025C99">
      <w:pPr>
        <w:numPr>
          <w:ilvl w:val="0"/>
          <w:numId w:val="48"/>
        </w:numPr>
        <w:jc w:val="both"/>
      </w:pPr>
      <w:r>
        <w:t>Anotadas:</w:t>
      </w:r>
      <w:r w:rsidR="18193E2C">
        <w:t xml:space="preserve"> son más complejas que las anteriores. Además de la referencia, guardan </w:t>
      </w:r>
      <w:r w:rsidR="6BEAEFB8">
        <w:t>información</w:t>
      </w:r>
      <w:r w:rsidR="6A3D4568">
        <w:t xml:space="preserve"> </w:t>
      </w:r>
      <w:r w:rsidR="18193E2C">
        <w:t xml:space="preserve">de la persona que </w:t>
      </w:r>
      <w:r w:rsidR="57FAEFDF">
        <w:t xml:space="preserve">la </w:t>
      </w:r>
      <w:r w:rsidR="18193E2C">
        <w:t xml:space="preserve">creó, </w:t>
      </w:r>
      <w:r w:rsidR="472634BC">
        <w:t>el momento (fecha y hora) en que se creó</w:t>
      </w:r>
      <w:r w:rsidR="760F01F0">
        <w:t xml:space="preserve"> y permite añadir un mensaje asociado a ella.</w:t>
      </w:r>
    </w:p>
    <w:p w14:paraId="5E04D73E" w14:textId="77777777" w:rsidR="009876B2" w:rsidRDefault="009876B2" w:rsidP="5EE8042C">
      <w:pPr>
        <w:jc w:val="both"/>
      </w:pPr>
    </w:p>
    <w:p w14:paraId="2635452A" w14:textId="74DD84F0" w:rsidR="005A5354" w:rsidRPr="009408B3" w:rsidRDefault="009876B2" w:rsidP="0095278A">
      <w:pPr>
        <w:jc w:val="both"/>
        <w:rPr>
          <w:lang w:val="es-ES_tradnl"/>
        </w:rPr>
      </w:pPr>
      <w:r>
        <w:t>En nuestro repositorio, tanto en el código como en toda la documentación asociada</w:t>
      </w:r>
      <w:r w:rsidR="0095278A">
        <w:t>,</w:t>
      </w:r>
      <w:r>
        <w:t xml:space="preserve"> se utilizará un sistema de etiquetas anotadas</w:t>
      </w:r>
      <w:r w:rsidR="00023936">
        <w:t xml:space="preserve"> y ligeras en función de la rama en que </w:t>
      </w:r>
      <w:r w:rsidR="003210F4">
        <w:t xml:space="preserve">se </w:t>
      </w:r>
      <w:r w:rsidR="00CC0CB4">
        <w:t>encuentren</w:t>
      </w:r>
      <w:r w:rsidR="009408B3">
        <w:t xml:space="preserve"> dichos documentos</w:t>
      </w:r>
      <w:r w:rsidR="0095278A">
        <w:t xml:space="preserve">. </w:t>
      </w:r>
      <w:r w:rsidR="0095278A">
        <w:rPr>
          <w:lang w:val="es-ES_tradnl"/>
        </w:rPr>
        <w:t xml:space="preserve">En la rama </w:t>
      </w:r>
      <w:proofErr w:type="spellStart"/>
      <w:r w:rsidR="0095278A">
        <w:rPr>
          <w:i/>
          <w:iCs/>
          <w:lang w:val="es-ES_tradnl"/>
        </w:rPr>
        <w:t>main</w:t>
      </w:r>
      <w:proofErr w:type="spellEnd"/>
      <w:r w:rsidR="0095278A">
        <w:rPr>
          <w:lang w:val="es-ES_tradnl"/>
        </w:rPr>
        <w:t xml:space="preserve"> </w:t>
      </w:r>
      <w:r w:rsidR="00F17846">
        <w:rPr>
          <w:lang w:val="es-ES_tradnl"/>
        </w:rPr>
        <w:t>se utilizarán</w:t>
      </w:r>
      <w:r w:rsidR="00023936">
        <w:rPr>
          <w:lang w:val="es-ES_tradnl"/>
        </w:rPr>
        <w:t xml:space="preserve"> etiquetas </w:t>
      </w:r>
      <w:r w:rsidR="00025C99">
        <w:rPr>
          <w:lang w:val="es-ES_tradnl"/>
        </w:rPr>
        <w:t>anotadas</w:t>
      </w:r>
      <w:r w:rsidR="00023936">
        <w:rPr>
          <w:lang w:val="es-ES_tradnl"/>
        </w:rPr>
        <w:t>. En ellas se</w:t>
      </w:r>
      <w:r w:rsidR="0095278A">
        <w:rPr>
          <w:lang w:val="es-ES_tradnl"/>
        </w:rPr>
        <w:t xml:space="preserve"> </w:t>
      </w:r>
      <w:r w:rsidR="00806A31">
        <w:rPr>
          <w:lang w:val="es-ES_tradnl"/>
        </w:rPr>
        <w:t>referencian</w:t>
      </w:r>
      <w:r w:rsidR="0095278A">
        <w:rPr>
          <w:lang w:val="es-ES_tradnl"/>
        </w:rPr>
        <w:t xml:space="preserve"> </w:t>
      </w:r>
      <w:r w:rsidR="00023936">
        <w:rPr>
          <w:lang w:val="es-ES_tradnl"/>
        </w:rPr>
        <w:t xml:space="preserve">los </w:t>
      </w:r>
      <w:r w:rsidR="0095278A">
        <w:rPr>
          <w:lang w:val="es-ES_tradnl"/>
        </w:rPr>
        <w:t>entregables</w:t>
      </w:r>
      <w:r w:rsidR="00023936">
        <w:rPr>
          <w:lang w:val="es-ES_tradnl"/>
        </w:rPr>
        <w:t xml:space="preserve"> del proyecto</w:t>
      </w:r>
      <w:r w:rsidR="00806A31">
        <w:rPr>
          <w:lang w:val="es-ES_tradnl"/>
        </w:rPr>
        <w:t>, indicando sus respectivas versiones, autores, fecha de entrega y una breve descripció</w:t>
      </w:r>
      <w:r w:rsidR="00527B51">
        <w:rPr>
          <w:lang w:val="es-ES_tradnl"/>
        </w:rPr>
        <w:t xml:space="preserve">n. </w:t>
      </w:r>
      <w:r w:rsidR="005A5354">
        <w:rPr>
          <w:lang w:val="es-ES_tradnl"/>
        </w:rPr>
        <w:t xml:space="preserve">El mismo esquema se seguirá en </w:t>
      </w:r>
      <w:r w:rsidR="005A5354" w:rsidRPr="005A5354">
        <w:rPr>
          <w:i/>
          <w:iCs/>
          <w:lang w:val="es-ES_tradnl"/>
        </w:rPr>
        <w:t>test</w:t>
      </w:r>
      <w:r w:rsidR="005A5354">
        <w:rPr>
          <w:lang w:val="es-ES_tradnl"/>
        </w:rPr>
        <w:t xml:space="preserve"> y </w:t>
      </w:r>
      <w:proofErr w:type="spellStart"/>
      <w:r w:rsidR="005A5354" w:rsidRPr="005A5354">
        <w:rPr>
          <w:i/>
          <w:iCs/>
          <w:lang w:val="es-ES_tradnl"/>
        </w:rPr>
        <w:t>develop</w:t>
      </w:r>
      <w:proofErr w:type="spellEnd"/>
      <w:r w:rsidR="006C36C7" w:rsidRPr="006C36C7">
        <w:rPr>
          <w:lang w:val="es-ES_tradnl"/>
        </w:rPr>
        <w:t>,</w:t>
      </w:r>
      <w:r w:rsidR="009408B3">
        <w:rPr>
          <w:i/>
          <w:iCs/>
          <w:lang w:val="es-ES_tradnl"/>
        </w:rPr>
        <w:t xml:space="preserve"> </w:t>
      </w:r>
      <w:r w:rsidR="00C36F33">
        <w:rPr>
          <w:lang w:val="es-ES_tradnl"/>
        </w:rPr>
        <w:t>para</w:t>
      </w:r>
      <w:r w:rsidR="006C36C7">
        <w:rPr>
          <w:lang w:val="es-ES_tradnl"/>
        </w:rPr>
        <w:t xml:space="preserve"> así</w:t>
      </w:r>
      <w:r w:rsidR="00C36F33">
        <w:rPr>
          <w:lang w:val="es-ES_tradnl"/>
        </w:rPr>
        <w:t xml:space="preserve"> señalar la versión exacta que se propone para cambio</w:t>
      </w:r>
      <w:r w:rsidR="006C36C7">
        <w:rPr>
          <w:lang w:val="es-ES_tradnl"/>
        </w:rPr>
        <w:t xml:space="preserve"> y el autor del mismo</w:t>
      </w:r>
      <w:r w:rsidR="00C36F33">
        <w:rPr>
          <w:lang w:val="es-ES_tradnl"/>
        </w:rPr>
        <w:t>.</w:t>
      </w:r>
    </w:p>
    <w:p w14:paraId="149DED68" w14:textId="77777777" w:rsidR="005A5354" w:rsidRDefault="005A5354" w:rsidP="0095278A">
      <w:pPr>
        <w:jc w:val="both"/>
        <w:rPr>
          <w:lang w:val="es-ES_tradnl"/>
        </w:rPr>
      </w:pPr>
    </w:p>
    <w:p w14:paraId="0D9D8774" w14:textId="35C2279C" w:rsidR="0095278A" w:rsidRDefault="00527B51" w:rsidP="0095278A">
      <w:pPr>
        <w:jc w:val="both"/>
        <w:rPr>
          <w:lang w:val="es-ES_tradnl"/>
        </w:rPr>
      </w:pPr>
      <w:r>
        <w:rPr>
          <w:lang w:val="es-ES_tradnl"/>
        </w:rPr>
        <w:t xml:space="preserve">En </w:t>
      </w:r>
      <w:proofErr w:type="spellStart"/>
      <w:proofErr w:type="gramStart"/>
      <w:r w:rsidR="00FD248B">
        <w:rPr>
          <w:i/>
          <w:iCs/>
          <w:lang w:val="es-ES_tradnl"/>
        </w:rPr>
        <w:t>changes</w:t>
      </w:r>
      <w:proofErr w:type="spellEnd"/>
      <w:proofErr w:type="gramEnd"/>
      <w:r>
        <w:rPr>
          <w:i/>
          <w:iCs/>
          <w:lang w:val="es-ES_tradnl"/>
        </w:rPr>
        <w:t xml:space="preserve"> </w:t>
      </w:r>
      <w:r>
        <w:rPr>
          <w:lang w:val="es-ES_tradnl"/>
        </w:rPr>
        <w:t>sin embargo, se</w:t>
      </w:r>
      <w:r w:rsidR="00F17846">
        <w:rPr>
          <w:lang w:val="es-ES_tradnl"/>
        </w:rPr>
        <w:t xml:space="preserve"> utilizará un sistema de etiquetas ligeras</w:t>
      </w:r>
      <w:r w:rsidR="005A5354">
        <w:rPr>
          <w:lang w:val="es-ES_tradnl"/>
        </w:rPr>
        <w:t>. Esto es así, ya que el principal objetivo de esta rama es guardar de forma ordenada los documentos que se generen durante el proceso y no será necesario una etiquetación exhaustiva.</w:t>
      </w:r>
    </w:p>
    <w:p w14:paraId="5D8E1DB1" w14:textId="77777777" w:rsidR="006C36C7" w:rsidRDefault="006C36C7" w:rsidP="0095278A">
      <w:pPr>
        <w:jc w:val="both"/>
        <w:rPr>
          <w:lang w:val="es-ES_tradnl"/>
        </w:rPr>
      </w:pPr>
    </w:p>
    <w:p w14:paraId="656DC09D" w14:textId="14CB280E" w:rsidR="006C36C7" w:rsidRPr="0053316C" w:rsidRDefault="00B01FDB" w:rsidP="006C36C7">
      <w:pPr>
        <w:jc w:val="both"/>
      </w:pPr>
      <w:r>
        <w:t>En cuanto a quién se responsabilizará de llevar a cabo el etiquetado de versiones</w:t>
      </w:r>
      <w:r w:rsidR="000F6BC1">
        <w:t xml:space="preserve">, </w:t>
      </w:r>
      <w:r>
        <w:t xml:space="preserve">en la etapa de desarrollo </w:t>
      </w:r>
      <w:r w:rsidR="003521D1">
        <w:t>el encargado será el jefe de equipo</w:t>
      </w:r>
      <w:r w:rsidR="00EC7C06">
        <w:t>. Es decir, el encargado de decidir cuándo una versión es estable y añadirl</w:t>
      </w:r>
      <w:r w:rsidR="003271E8">
        <w:t>a</w:t>
      </w:r>
      <w:r w:rsidR="00EC7C06">
        <w:t xml:space="preserve"> a la rama </w:t>
      </w:r>
      <w:proofErr w:type="spellStart"/>
      <w:r w:rsidR="00EC7C06" w:rsidRPr="00EC7C06">
        <w:rPr>
          <w:i/>
          <w:iCs/>
        </w:rPr>
        <w:t>develop</w:t>
      </w:r>
      <w:proofErr w:type="spellEnd"/>
      <w:r w:rsidR="00EC7C06">
        <w:t xml:space="preserve">. De la misma forma, cuando se quieran </w:t>
      </w:r>
      <w:r w:rsidR="00347E34">
        <w:t>proponer</w:t>
      </w:r>
      <w:r w:rsidR="00E81373">
        <w:t xml:space="preserve"> cambios</w:t>
      </w:r>
      <w:r w:rsidR="00EC7C06">
        <w:t xml:space="preserve"> </w:t>
      </w:r>
      <w:r w:rsidR="00347E34">
        <w:t>en</w:t>
      </w:r>
      <w:r w:rsidR="00EC7C06">
        <w:t xml:space="preserve"> la línea base (pasando previamente por </w:t>
      </w:r>
      <w:r w:rsidR="00EC7C06" w:rsidRPr="00354B1B">
        <w:rPr>
          <w:i/>
          <w:iCs/>
        </w:rPr>
        <w:t>test</w:t>
      </w:r>
      <w:r w:rsidR="00EC7C06">
        <w:t xml:space="preserve">), es importante que </w:t>
      </w:r>
      <w:r w:rsidR="00354B1B">
        <w:t>el jefe de equipo</w:t>
      </w:r>
      <w:r w:rsidR="0053316C">
        <w:t xml:space="preserve"> encargado de aceptar el cambio coloque el </w:t>
      </w:r>
      <w:r w:rsidR="0053316C" w:rsidRPr="0053316C">
        <w:rPr>
          <w:i/>
          <w:iCs/>
        </w:rPr>
        <w:t>tag</w:t>
      </w:r>
      <w:r w:rsidR="0053316C">
        <w:rPr>
          <w:i/>
          <w:iCs/>
        </w:rPr>
        <w:t xml:space="preserve"> </w:t>
      </w:r>
      <w:r w:rsidR="0053316C">
        <w:t>correctamente</w:t>
      </w:r>
      <w:r w:rsidR="00041074">
        <w:t>. Así, todos los cambios menores realizados</w:t>
      </w:r>
      <w:r w:rsidR="00346E99">
        <w:t xml:space="preserve"> en el documento quedarán reflejados.</w:t>
      </w:r>
    </w:p>
    <w:p w14:paraId="43AD1862" w14:textId="77777777" w:rsidR="006C36C7" w:rsidRDefault="006C36C7" w:rsidP="006C36C7">
      <w:pPr>
        <w:jc w:val="both"/>
      </w:pPr>
    </w:p>
    <w:p w14:paraId="57FEE950" w14:textId="77777777" w:rsidR="006C36C7" w:rsidRPr="00527B51" w:rsidRDefault="006C36C7" w:rsidP="0095278A">
      <w:pPr>
        <w:jc w:val="both"/>
        <w:rPr>
          <w:lang w:val="es-ES_tradnl"/>
        </w:rPr>
      </w:pPr>
    </w:p>
    <w:p w14:paraId="0D30147B" w14:textId="6F62294E" w:rsidR="009876B2" w:rsidRDefault="009876B2" w:rsidP="5EE8042C">
      <w:pPr>
        <w:jc w:val="both"/>
      </w:pPr>
    </w:p>
    <w:p w14:paraId="5D2D7185" w14:textId="45A111DB" w:rsidR="7F20CBD2" w:rsidRDefault="7F20CBD2" w:rsidP="7F20CBD2">
      <w:pPr>
        <w:jc w:val="both"/>
      </w:pPr>
    </w:p>
    <w:p w14:paraId="43101BF4" w14:textId="589D3673" w:rsidR="7026A225" w:rsidRDefault="7026A225" w:rsidP="713EABC6">
      <w:pPr>
        <w:jc w:val="both"/>
      </w:pPr>
    </w:p>
    <w:p w14:paraId="5AEF3386" w14:textId="13792C7E" w:rsidR="00F512EB" w:rsidRPr="003851A9" w:rsidRDefault="0037123C" w:rsidP="0E08DF7C">
      <w:pPr>
        <w:pStyle w:val="Ttulo2"/>
      </w:pPr>
      <w:r w:rsidRPr="003851A9">
        <w:br w:type="page"/>
      </w:r>
      <w:bookmarkStart w:id="12" w:name="_Toc159788947"/>
      <w:r w:rsidR="00F512EB" w:rsidRPr="003851A9">
        <w:lastRenderedPageBreak/>
        <w:t>Diagrama de actividades</w:t>
      </w:r>
      <w:bookmarkEnd w:id="12"/>
    </w:p>
    <w:p w14:paraId="121C7AA3" w14:textId="77777777" w:rsidR="006737FF" w:rsidRPr="003851A9" w:rsidRDefault="006737FF" w:rsidP="006737FF"/>
    <w:p w14:paraId="3F4A7C8B" w14:textId="2EE44193" w:rsidR="006737FF" w:rsidRPr="003851A9" w:rsidRDefault="006737FF" w:rsidP="006737FF"/>
    <w:p w14:paraId="7C5B9204" w14:textId="4A26B31E" w:rsidR="006737FF" w:rsidRPr="003851A9" w:rsidRDefault="00D00C2A" w:rsidP="0037123C">
      <w:pPr>
        <w:jc w:val="center"/>
      </w:pPr>
      <w:r>
        <w:pict w14:anchorId="3CBDF444">
          <v:shape id="Picture 1599745995" o:spid="_x0000_i1026" type="#_x0000_t75" style="width:273.6pt;height:591.05pt;visibility:visible">
            <v:imagedata r:id="rId18" o:title=""/>
            <o:lock v:ext="edit" aspectratio="f"/>
          </v:shape>
        </w:pict>
      </w:r>
    </w:p>
    <w:p w14:paraId="6D6A2A3A" w14:textId="14AAD797" w:rsidR="00D4671E" w:rsidRPr="003851A9" w:rsidRDefault="00D4671E" w:rsidP="006737FF"/>
    <w:p w14:paraId="2A41CCAD" w14:textId="2ABA1349" w:rsidR="6A998026" w:rsidRPr="003851A9" w:rsidRDefault="00F512EB" w:rsidP="6A998026">
      <w:pPr>
        <w:pStyle w:val="Ttulo2"/>
      </w:pPr>
      <w:bookmarkStart w:id="13" w:name="_Toc159788948"/>
      <w:r w:rsidRPr="003851A9">
        <w:lastRenderedPageBreak/>
        <w:t>Definición de Actividades</w:t>
      </w:r>
      <w:bookmarkEnd w:id="13"/>
    </w:p>
    <w:p w14:paraId="1FA9872F" w14:textId="210F0D03" w:rsidR="6DC1E773" w:rsidRPr="003851A9" w:rsidRDefault="6DC1E773" w:rsidP="4040DDEE">
      <w:pPr>
        <w:pStyle w:val="Ttulo3"/>
        <w:spacing w:line="259" w:lineRule="auto"/>
      </w:pPr>
      <w:bookmarkStart w:id="14" w:name="_Toc159788949"/>
      <w:r w:rsidRPr="003851A9">
        <w:t>Identificación del problema</w:t>
      </w:r>
      <w:bookmarkEnd w:id="14"/>
    </w:p>
    <w:p w14:paraId="489BDF1B" w14:textId="4A0574A3" w:rsidR="6DC1E773" w:rsidRPr="003851A9" w:rsidRDefault="6DC1E773" w:rsidP="4040DDEE">
      <w:pPr>
        <w:pStyle w:val="Prrafodelista"/>
        <w:numPr>
          <w:ilvl w:val="0"/>
          <w:numId w:val="14"/>
        </w:numPr>
        <w:spacing w:line="259" w:lineRule="auto"/>
        <w:jc w:val="both"/>
      </w:pPr>
      <w:r w:rsidRPr="003851A9">
        <w:rPr>
          <w:b/>
          <w:bCs/>
        </w:rPr>
        <w:t>Descripción:</w:t>
      </w:r>
      <w:r w:rsidRPr="003851A9">
        <w:t xml:space="preserve"> </w:t>
      </w:r>
      <w:r w:rsidR="044BAC0D" w:rsidRPr="003851A9">
        <w:t xml:space="preserve">dar soporte a la notificación de un problema por parte de cualquier </w:t>
      </w:r>
      <w:r w:rsidR="4A25E4F1" w:rsidRPr="003851A9">
        <w:rPr>
          <w:i/>
          <w:iCs/>
        </w:rPr>
        <w:t>stakeholder</w:t>
      </w:r>
      <w:r w:rsidR="044BAC0D" w:rsidRPr="003851A9">
        <w:t>. Esta actividad es responsable de obtener toda la información precisa para la definición del problema notificado. El personal del servicio de atención al cliente atenderá las notificaciones de problemas entregados por los interesados. Si la actividad se realiza por teléfono</w:t>
      </w:r>
      <w:r w:rsidR="55BAB5EC" w:rsidRPr="003851A9">
        <w:t>,</w:t>
      </w:r>
      <w:r w:rsidR="044BAC0D" w:rsidRPr="003851A9">
        <w:t xml:space="preserve"> el personal de </w:t>
      </w:r>
      <w:r w:rsidR="0C8AACA4" w:rsidRPr="003851A9">
        <w:t>Gestión de la Relación con el Cliente</w:t>
      </w:r>
      <w:r w:rsidR="044BAC0D" w:rsidRPr="003851A9">
        <w:t xml:space="preserve"> debe asegurarse de que pregunta toda la información de la plantilla “Identificación del problema” para poder finalizar el proceso. Si la notificación se realiza por FAX o e-mail y la información en la plantilla es incompleta</w:t>
      </w:r>
      <w:r w:rsidR="587376FD" w:rsidRPr="003851A9">
        <w:t>,</w:t>
      </w:r>
      <w:r w:rsidR="044BAC0D" w:rsidRPr="003851A9">
        <w:t xml:space="preserve"> el personal debe realizar la subactividad “Completar plantilla”.</w:t>
      </w:r>
    </w:p>
    <w:p w14:paraId="35D883E3" w14:textId="5359FED4" w:rsidR="716A6A15" w:rsidRPr="003851A9" w:rsidRDefault="716A6A15" w:rsidP="4040DDEE">
      <w:pPr>
        <w:pStyle w:val="Prrafodelista"/>
        <w:numPr>
          <w:ilvl w:val="0"/>
          <w:numId w:val="14"/>
        </w:numPr>
        <w:jc w:val="both"/>
      </w:pPr>
      <w:r w:rsidRPr="003851A9">
        <w:rPr>
          <w:b/>
          <w:bCs/>
        </w:rPr>
        <w:t>Involucrados:</w:t>
      </w:r>
      <w:r w:rsidRPr="003851A9">
        <w:t xml:space="preserve"> todos los interesados en el proyecto excluido el equipo de desarrollo. El personal del servicio de atención al cliente.</w:t>
      </w:r>
    </w:p>
    <w:p w14:paraId="17395471" w14:textId="789A6517" w:rsidR="716A6A15" w:rsidRPr="003851A9" w:rsidRDefault="716A6A15" w:rsidP="4040DDEE">
      <w:pPr>
        <w:pStyle w:val="Prrafodelista"/>
        <w:numPr>
          <w:ilvl w:val="0"/>
          <w:numId w:val="14"/>
        </w:numPr>
        <w:jc w:val="both"/>
      </w:pPr>
      <w:r w:rsidRPr="003851A9">
        <w:rPr>
          <w:b/>
          <w:bCs/>
        </w:rPr>
        <w:t>Entradas requeridas:</w:t>
      </w:r>
      <w:r w:rsidRPr="003851A9">
        <w:t xml:space="preserve"> llamada, FAX o correo electrónico notificando un problema por parte de algún interesado. Plantilla “Identificación del problema” en blanco</w:t>
      </w:r>
      <w:r w:rsidR="2F0117B8" w:rsidRPr="003851A9">
        <w:t xml:space="preserve"> disponible en la carpeta “</w:t>
      </w:r>
      <w:proofErr w:type="spellStart"/>
      <w:r w:rsidR="2F0117B8" w:rsidRPr="003851A9">
        <w:t>AppTravelsa</w:t>
      </w:r>
      <w:proofErr w:type="spellEnd"/>
      <w:r w:rsidR="2F0117B8" w:rsidRPr="003851A9">
        <w:t>/</w:t>
      </w:r>
      <w:proofErr w:type="spellStart"/>
      <w:r w:rsidR="00194805">
        <w:t>changes</w:t>
      </w:r>
      <w:proofErr w:type="spellEnd"/>
      <w:r w:rsidR="2F0117B8" w:rsidRPr="003851A9">
        <w:t>/Plantillas”</w:t>
      </w:r>
      <w:r w:rsidRPr="003851A9">
        <w:t>.</w:t>
      </w:r>
    </w:p>
    <w:p w14:paraId="05AEE20F" w14:textId="3D71BC08" w:rsidR="0C275429" w:rsidRPr="003851A9" w:rsidRDefault="0C275429" w:rsidP="4040DDEE">
      <w:pPr>
        <w:pStyle w:val="Prrafodelista"/>
        <w:numPr>
          <w:ilvl w:val="0"/>
          <w:numId w:val="14"/>
        </w:numPr>
        <w:jc w:val="both"/>
      </w:pPr>
      <w:r w:rsidRPr="003851A9">
        <w:rPr>
          <w:b/>
          <w:bCs/>
        </w:rPr>
        <w:t>Productos de trabajo:</w:t>
      </w:r>
      <w:r w:rsidRPr="003851A9">
        <w:t xml:space="preserve"> plantilla “Identificación del problema” cubierta.</w:t>
      </w:r>
    </w:p>
    <w:p w14:paraId="10FE70B7" w14:textId="3430CC85" w:rsidR="0C275429" w:rsidRPr="003851A9" w:rsidRDefault="0C275429" w:rsidP="4040DDEE">
      <w:pPr>
        <w:pStyle w:val="Prrafodelista"/>
        <w:numPr>
          <w:ilvl w:val="0"/>
          <w:numId w:val="14"/>
        </w:numPr>
        <w:jc w:val="both"/>
      </w:pPr>
      <w:r w:rsidRPr="003851A9">
        <w:rPr>
          <w:b/>
          <w:bCs/>
        </w:rPr>
        <w:t>Criterios de entrada:</w:t>
      </w:r>
      <w:r w:rsidRPr="003851A9">
        <w:t xml:space="preserve"> recepción de una llamada o disponibilidad de un FAX o e-mail sin gestionar.</w:t>
      </w:r>
    </w:p>
    <w:p w14:paraId="3C83640A" w14:textId="4DAE3084" w:rsidR="0C275429" w:rsidRPr="003851A9" w:rsidRDefault="0C275429" w:rsidP="4040DDEE">
      <w:pPr>
        <w:pStyle w:val="Prrafodelista"/>
        <w:numPr>
          <w:ilvl w:val="0"/>
          <w:numId w:val="14"/>
        </w:numPr>
        <w:jc w:val="both"/>
      </w:pPr>
      <w:r w:rsidRPr="003851A9">
        <w:rPr>
          <w:b/>
          <w:bCs/>
        </w:rPr>
        <w:t>Criterios de salida:</w:t>
      </w:r>
      <w:r w:rsidRPr="003851A9">
        <w:t xml:space="preserve"> La plantilla “Identificación del problema” tiene todos sus campos cubiertos.</w:t>
      </w:r>
    </w:p>
    <w:p w14:paraId="32142A95" w14:textId="66DC4286" w:rsidR="0C275429" w:rsidRPr="003851A9" w:rsidRDefault="0C275429" w:rsidP="4040DDEE">
      <w:pPr>
        <w:pStyle w:val="Prrafodelista"/>
        <w:numPr>
          <w:ilvl w:val="0"/>
          <w:numId w:val="14"/>
        </w:numPr>
        <w:jc w:val="both"/>
      </w:pPr>
      <w:r w:rsidRPr="003851A9">
        <w:rPr>
          <w:b/>
          <w:bCs/>
        </w:rPr>
        <w:t>Subactividades:</w:t>
      </w:r>
      <w:r w:rsidRPr="003851A9">
        <w:t xml:space="preserve"> </w:t>
      </w:r>
    </w:p>
    <w:p w14:paraId="70145786" w14:textId="2922D181" w:rsidR="0C275429" w:rsidRPr="003851A9" w:rsidRDefault="0C275429" w:rsidP="4040DDEE">
      <w:pPr>
        <w:pStyle w:val="Prrafodelista"/>
        <w:numPr>
          <w:ilvl w:val="1"/>
          <w:numId w:val="14"/>
        </w:numPr>
        <w:jc w:val="both"/>
        <w:rPr>
          <w:b/>
          <w:bCs/>
          <w:i/>
          <w:iCs/>
        </w:rPr>
      </w:pPr>
      <w:r w:rsidRPr="003851A9">
        <w:rPr>
          <w:b/>
          <w:bCs/>
          <w:i/>
          <w:iCs/>
        </w:rPr>
        <w:t>Completar plantilla.</w:t>
      </w:r>
    </w:p>
    <w:p w14:paraId="16058EEC" w14:textId="5701ECC8" w:rsidR="0C275429" w:rsidRPr="003851A9" w:rsidRDefault="0C275429" w:rsidP="4040DDEE">
      <w:pPr>
        <w:pStyle w:val="Prrafodelista"/>
        <w:numPr>
          <w:ilvl w:val="1"/>
          <w:numId w:val="14"/>
        </w:numPr>
        <w:jc w:val="both"/>
        <w:rPr>
          <w:b/>
          <w:bCs/>
          <w:i/>
          <w:iCs/>
        </w:rPr>
      </w:pPr>
      <w:r w:rsidRPr="003851A9">
        <w:rPr>
          <w:b/>
          <w:bCs/>
          <w:i/>
          <w:iCs/>
        </w:rPr>
        <w:t>Recoger evidencias.</w:t>
      </w:r>
    </w:p>
    <w:p w14:paraId="12EC1DE6" w14:textId="2DCC8460" w:rsidR="003851A9" w:rsidRDefault="0C275429" w:rsidP="003851A9">
      <w:pPr>
        <w:pStyle w:val="Prrafodelista"/>
        <w:numPr>
          <w:ilvl w:val="1"/>
          <w:numId w:val="14"/>
        </w:numPr>
        <w:jc w:val="both"/>
      </w:pPr>
      <w:r w:rsidRPr="003851A9">
        <w:rPr>
          <w:b/>
          <w:bCs/>
          <w:i/>
          <w:iCs/>
        </w:rPr>
        <w:t>Reproducir problema.</w:t>
      </w:r>
    </w:p>
    <w:p w14:paraId="64C94085" w14:textId="4C7A8278" w:rsidR="7484D7F5" w:rsidRPr="003851A9" w:rsidRDefault="7484D7F5" w:rsidP="003851A9">
      <w:pPr>
        <w:pStyle w:val="Ttulo4"/>
      </w:pPr>
      <w:r w:rsidRPr="003851A9">
        <w:t>Completar plantilla</w:t>
      </w:r>
    </w:p>
    <w:p w14:paraId="4DFB787E" w14:textId="1F6E2596" w:rsidR="22F7D51E" w:rsidRPr="003851A9" w:rsidRDefault="22F7D51E" w:rsidP="4040DDEE">
      <w:pPr>
        <w:ind w:firstLine="708"/>
        <w:jc w:val="both"/>
      </w:pPr>
      <w:r w:rsidRPr="003851A9">
        <w:t>En situaciones donde la información proporcionada en la notificación de problema (ya sea por FAX o correo electrónico) es incompleta, el personal se dedica a complementar la plantilla "Identificación del problema". Esto implica recopilar todos los datos necesarios que no estén presentes inicialmente para garantizar una comprensión completa del problema.</w:t>
      </w:r>
      <w:r w:rsidR="07563FC6" w:rsidRPr="003851A9">
        <w:t xml:space="preserve"> </w:t>
      </w:r>
    </w:p>
    <w:p w14:paraId="2FCB0334" w14:textId="1ED5ACC9" w:rsidR="7484D7F5" w:rsidRPr="003F2EFC" w:rsidRDefault="7484D7F5" w:rsidP="003F2EFC">
      <w:pPr>
        <w:pStyle w:val="Ttulo4"/>
      </w:pPr>
      <w:r w:rsidRPr="003F2EFC">
        <w:t>Recoger evidencias</w:t>
      </w:r>
    </w:p>
    <w:p w14:paraId="2D526142" w14:textId="5756FBCF" w:rsidR="10A68AE8" w:rsidRPr="003851A9" w:rsidRDefault="10A68AE8" w:rsidP="4040DDEE">
      <w:pPr>
        <w:ind w:firstLine="708"/>
        <w:jc w:val="both"/>
      </w:pPr>
      <w:r w:rsidRPr="003851A9">
        <w:t>Esta subactividad implica la recolección de cualquier evidencia o información adicional que pueda respaldar o clarificar el problema notificado. Esto podría incluir capturas de pantalla, registros de eventos, o cualquier otro documento que pueda ser relevante para la identificación y resolución del problema.</w:t>
      </w:r>
      <w:r w:rsidR="4B08BE25" w:rsidRPr="003851A9">
        <w:t xml:space="preserve"> </w:t>
      </w:r>
      <w:r w:rsidR="4B08BE25" w:rsidRPr="003851A9">
        <w:rPr>
          <w:color w:val="374151"/>
        </w:rPr>
        <w:t>Esto contribuirá a una resolución más eficiente y precisa.</w:t>
      </w:r>
    </w:p>
    <w:p w14:paraId="0AAD8673" w14:textId="0AC6DD98" w:rsidR="7484D7F5" w:rsidRPr="003F2EFC" w:rsidRDefault="7484D7F5" w:rsidP="003F2EFC">
      <w:pPr>
        <w:pStyle w:val="Ttulo4"/>
      </w:pPr>
      <w:r w:rsidRPr="003F2EFC">
        <w:t>Reproducir problema</w:t>
      </w:r>
    </w:p>
    <w:p w14:paraId="79642F9A" w14:textId="47553061" w:rsidR="0C18502D" w:rsidRPr="003851A9" w:rsidRDefault="0C18502D" w:rsidP="2FB53E66">
      <w:pPr>
        <w:ind w:firstLine="708"/>
        <w:jc w:val="both"/>
        <w:rPr>
          <w:color w:val="000000"/>
        </w:rPr>
      </w:pPr>
      <w:r w:rsidRPr="003851A9">
        <w:rPr>
          <w:color w:val="000000"/>
        </w:rPr>
        <w:t>En algunos casos, la reproducción del problema puede ser esencial para comprender completamente sus detalles y características</w:t>
      </w:r>
      <w:r w:rsidR="255867A4" w:rsidRPr="003851A9">
        <w:rPr>
          <w:color w:val="000000"/>
        </w:rPr>
        <w:t>, siendo necesario coordinar con los interesados o usuarios para recrear las circunstancias que llevaron al problema notificado</w:t>
      </w:r>
      <w:r w:rsidR="255867A4" w:rsidRPr="003851A9">
        <w:rPr>
          <w:rFonts w:ascii="system-ui" w:eastAsia="system-ui" w:hAnsi="system-ui" w:cs="system-ui"/>
          <w:color w:val="000000"/>
        </w:rPr>
        <w:t>.</w:t>
      </w:r>
      <w:r w:rsidRPr="003851A9">
        <w:rPr>
          <w:color w:val="000000"/>
        </w:rPr>
        <w:t xml:space="preserve"> Esta subactividad implica recrear las condiciones o situaciones que llevaron </w:t>
      </w:r>
      <w:r w:rsidRPr="003851A9">
        <w:rPr>
          <w:color w:val="000000"/>
        </w:rPr>
        <w:lastRenderedPageBreak/>
        <w:t>al problema inicial, permitiendo al equipo evaluar y diagnosticar de manera más efectiva.</w:t>
      </w:r>
    </w:p>
    <w:p w14:paraId="4537C573" w14:textId="3987FD5E" w:rsidR="00321E43" w:rsidRPr="003851A9" w:rsidRDefault="5F048BA8" w:rsidP="00321E43">
      <w:pPr>
        <w:pStyle w:val="Ttulo3"/>
      </w:pPr>
      <w:bookmarkStart w:id="15" w:name="_Toc159788950"/>
      <w:r w:rsidRPr="003851A9">
        <w:t xml:space="preserve">Generar </w:t>
      </w:r>
      <w:r w:rsidR="3A4D88C4" w:rsidRPr="003851A9">
        <w:t>Informe del Cambio</w:t>
      </w:r>
      <w:bookmarkEnd w:id="15"/>
    </w:p>
    <w:p w14:paraId="7CAFCFFA" w14:textId="509632BA" w:rsidR="00CD66BA" w:rsidRPr="003851A9" w:rsidRDefault="00CD66BA" w:rsidP="0063727A">
      <w:pPr>
        <w:numPr>
          <w:ilvl w:val="0"/>
          <w:numId w:val="46"/>
        </w:numPr>
        <w:jc w:val="both"/>
      </w:pPr>
      <w:r w:rsidRPr="604CB3DE">
        <w:rPr>
          <w:b/>
          <w:bCs/>
        </w:rPr>
        <w:t>Descripción</w:t>
      </w:r>
      <w:r>
        <w:t xml:space="preserve">: una vez elaborada la identificación del </w:t>
      </w:r>
      <w:r w:rsidR="0077223C">
        <w:t>problema</w:t>
      </w:r>
      <w:r>
        <w:t>,</w:t>
      </w:r>
      <w:r w:rsidR="0077223C">
        <w:t xml:space="preserve"> se propone un </w:t>
      </w:r>
      <w:r>
        <w:t>cambio</w:t>
      </w:r>
      <w:r w:rsidR="007121DF">
        <w:t xml:space="preserve"> y</w:t>
      </w:r>
      <w:r>
        <w:t xml:space="preserve"> se escribe un informe sobre el mismo que documenta de manera clara y detallada la naturaleza del cambio propuesto, las razones detrás de él, la evaluación de su impacto y cualquier otra información relevante.</w:t>
      </w:r>
      <w:r w:rsidR="5EC378DF">
        <w:t xml:space="preserve"> </w:t>
      </w:r>
      <w:r w:rsidR="2191A472">
        <w:t xml:space="preserve">Se estima </w:t>
      </w:r>
      <w:r w:rsidR="23EA5480">
        <w:t>el esfuerzo requerido p</w:t>
      </w:r>
      <w:r w:rsidR="20B2B3BE">
        <w:t xml:space="preserve">ara su implementación </w:t>
      </w:r>
      <w:r w:rsidR="2011D278">
        <w:t xml:space="preserve">mediante Scrum </w:t>
      </w:r>
      <w:r w:rsidR="754054EB">
        <w:t>Póker</w:t>
      </w:r>
      <w:r w:rsidR="2011D278">
        <w:t xml:space="preserve"> (ver Anexo</w:t>
      </w:r>
      <w:r w:rsidR="7065A181">
        <w:t xml:space="preserve"> </w:t>
      </w:r>
      <w:r w:rsidR="17BCDFFB">
        <w:t>2</w:t>
      </w:r>
      <w:r w:rsidR="2011D278">
        <w:t>)</w:t>
      </w:r>
      <w:r w:rsidR="502844E4">
        <w:t>.</w:t>
      </w:r>
      <w:r w:rsidR="2011D278">
        <w:t xml:space="preserve"> </w:t>
      </w:r>
      <w:r>
        <w:t>Este informe sirve como una herramienta para comunicar y registrar la información asociada con el cambio a todas las partes interesadas.</w:t>
      </w:r>
    </w:p>
    <w:p w14:paraId="20E8D4FA" w14:textId="7DE3A937" w:rsidR="00CD66BA" w:rsidRPr="003851A9" w:rsidRDefault="00CD66BA" w:rsidP="00D4123F">
      <w:pPr>
        <w:numPr>
          <w:ilvl w:val="0"/>
          <w:numId w:val="34"/>
        </w:numPr>
        <w:jc w:val="both"/>
      </w:pPr>
      <w:r w:rsidRPr="003851A9">
        <w:rPr>
          <w:b/>
          <w:bCs/>
        </w:rPr>
        <w:t>Involucrados</w:t>
      </w:r>
      <w:r w:rsidRPr="003851A9">
        <w:t>: El equipo del desarrollo.</w:t>
      </w:r>
    </w:p>
    <w:p w14:paraId="18754416" w14:textId="5D55A123" w:rsidR="00CD66BA" w:rsidRPr="003851A9" w:rsidRDefault="00CD66BA" w:rsidP="00D4123F">
      <w:pPr>
        <w:numPr>
          <w:ilvl w:val="0"/>
          <w:numId w:val="34"/>
        </w:numPr>
        <w:jc w:val="both"/>
      </w:pPr>
      <w:r w:rsidRPr="003851A9">
        <w:rPr>
          <w:b/>
          <w:bCs/>
        </w:rPr>
        <w:t>Entradas requeridas</w:t>
      </w:r>
      <w:r w:rsidRPr="003851A9">
        <w:t>: Plantilla de “Informe del Cambio” en blanco</w:t>
      </w:r>
      <w:r w:rsidR="0EF37502" w:rsidRPr="003851A9">
        <w:t xml:space="preserve"> disponible en la carpeta “</w:t>
      </w:r>
      <w:proofErr w:type="spellStart"/>
      <w:r w:rsidR="0EF37502" w:rsidRPr="003851A9">
        <w:t>AppTravelsa</w:t>
      </w:r>
      <w:proofErr w:type="spellEnd"/>
      <w:r w:rsidR="0EF37502" w:rsidRPr="003851A9">
        <w:t>/</w:t>
      </w:r>
      <w:proofErr w:type="spellStart"/>
      <w:r w:rsidR="00194805">
        <w:t>changes</w:t>
      </w:r>
      <w:proofErr w:type="spellEnd"/>
      <w:r w:rsidR="0EF37502" w:rsidRPr="003851A9">
        <w:t>/Plantillas”</w:t>
      </w:r>
      <w:r w:rsidRPr="003851A9">
        <w:t>. Plantilla</w:t>
      </w:r>
      <w:r w:rsidR="000840E9" w:rsidRPr="003851A9">
        <w:t>s</w:t>
      </w:r>
      <w:r w:rsidRPr="003851A9">
        <w:t xml:space="preserve"> de “Identificación del problema” cubierta</w:t>
      </w:r>
      <w:r w:rsidR="000840E9" w:rsidRPr="003851A9">
        <w:t xml:space="preserve">s </w:t>
      </w:r>
      <w:r w:rsidR="001B1628" w:rsidRPr="003851A9">
        <w:t>cuyo problema a describir se ve resuelto por el cambio que se propone</w:t>
      </w:r>
      <w:r w:rsidRPr="003851A9">
        <w:t>.</w:t>
      </w:r>
    </w:p>
    <w:p w14:paraId="3AB4CD61" w14:textId="414D375C" w:rsidR="00321E43" w:rsidRPr="003851A9" w:rsidRDefault="00CD66BA" w:rsidP="00D4123F">
      <w:pPr>
        <w:numPr>
          <w:ilvl w:val="0"/>
          <w:numId w:val="34"/>
        </w:numPr>
        <w:jc w:val="both"/>
      </w:pPr>
      <w:r w:rsidRPr="003851A9">
        <w:rPr>
          <w:b/>
          <w:bCs/>
        </w:rPr>
        <w:t>Productos de trabajo</w:t>
      </w:r>
      <w:r w:rsidRPr="003851A9">
        <w:t>:   Plantilla de “Informe del Cambio” cubierta.</w:t>
      </w:r>
    </w:p>
    <w:p w14:paraId="29903528" w14:textId="62C3E480" w:rsidR="00CD66BA" w:rsidRPr="003851A9" w:rsidRDefault="00CD66BA" w:rsidP="00D4123F">
      <w:pPr>
        <w:numPr>
          <w:ilvl w:val="0"/>
          <w:numId w:val="34"/>
        </w:numPr>
        <w:jc w:val="both"/>
      </w:pPr>
      <w:r w:rsidRPr="003851A9">
        <w:rPr>
          <w:b/>
          <w:bCs/>
        </w:rPr>
        <w:t>Criterios de entrada</w:t>
      </w:r>
      <w:r w:rsidRPr="003851A9">
        <w:t>: La plantilla de “Identificación del problema” está lo suficientemente cubierta como para poder generar un informe del cambio, esto es, para poder cubrir los campos de la plantilla de “Informe del Cambio”.</w:t>
      </w:r>
    </w:p>
    <w:p w14:paraId="4865491F" w14:textId="0C8826E8" w:rsidR="00CD66BA" w:rsidRPr="003851A9" w:rsidRDefault="00CD66BA" w:rsidP="00D4123F">
      <w:pPr>
        <w:numPr>
          <w:ilvl w:val="0"/>
          <w:numId w:val="34"/>
        </w:numPr>
        <w:jc w:val="both"/>
      </w:pPr>
      <w:r w:rsidRPr="003851A9">
        <w:rPr>
          <w:b/>
          <w:bCs/>
        </w:rPr>
        <w:t>Criterios de salida</w:t>
      </w:r>
      <w:r w:rsidRPr="003851A9">
        <w:t>: La plantilla de “Informe del Cambio” tiene todos sus campos cubiertos.</w:t>
      </w:r>
    </w:p>
    <w:p w14:paraId="285BD327" w14:textId="04ACE5C9" w:rsidR="0306CB43" w:rsidRDefault="0306CB43" w:rsidP="5EE8042C">
      <w:pPr>
        <w:numPr>
          <w:ilvl w:val="0"/>
          <w:numId w:val="34"/>
        </w:numPr>
        <w:jc w:val="both"/>
        <w:rPr>
          <w:b/>
        </w:rPr>
      </w:pPr>
      <w:r w:rsidRPr="37821F36">
        <w:rPr>
          <w:b/>
        </w:rPr>
        <w:t>Subactividades:</w:t>
      </w:r>
    </w:p>
    <w:p w14:paraId="5A549362" w14:textId="3946799A" w:rsidR="37821F36" w:rsidRDefault="26D4915D" w:rsidP="37821F36">
      <w:pPr>
        <w:numPr>
          <w:ilvl w:val="1"/>
          <w:numId w:val="34"/>
        </w:numPr>
        <w:jc w:val="both"/>
        <w:rPr>
          <w:b/>
          <w:i/>
        </w:rPr>
      </w:pPr>
      <w:r w:rsidRPr="29063C96">
        <w:rPr>
          <w:b/>
          <w:i/>
        </w:rPr>
        <w:t xml:space="preserve">Evaluación de </w:t>
      </w:r>
      <w:r w:rsidR="418E6354" w:rsidRPr="29063C96">
        <w:rPr>
          <w:b/>
          <w:bCs/>
          <w:i/>
          <w:iCs/>
        </w:rPr>
        <w:t>esfuerzo</w:t>
      </w:r>
    </w:p>
    <w:p w14:paraId="20555AC4" w14:textId="7FDB2EA8" w:rsidR="00810F2E" w:rsidRPr="0063727A" w:rsidRDefault="00765985" w:rsidP="0063727A">
      <w:pPr>
        <w:pStyle w:val="Ttulo4"/>
      </w:pPr>
      <w:r w:rsidRPr="0063727A">
        <w:t xml:space="preserve">Evaluación de </w:t>
      </w:r>
      <w:r w:rsidR="5A4C8225" w:rsidRPr="0063727A">
        <w:t>esfuerzo</w:t>
      </w:r>
    </w:p>
    <w:p w14:paraId="0FDC704C" w14:textId="78A9022D" w:rsidR="00765985" w:rsidRPr="007331CC" w:rsidRDefault="6C1365F7" w:rsidP="0063727A">
      <w:pPr>
        <w:ind w:firstLine="708"/>
        <w:jc w:val="both"/>
      </w:pPr>
      <w:r>
        <w:t>E</w:t>
      </w:r>
      <w:r w:rsidR="3A179DF5">
        <w:t>l</w:t>
      </w:r>
      <w:r>
        <w:t xml:space="preserve"> equipo del desarrollo utilizará la técnica de Scrum Póker para evaluar el </w:t>
      </w:r>
      <w:r w:rsidR="7D2F8F05">
        <w:t>coste temporal</w:t>
      </w:r>
      <w:r>
        <w:t xml:space="preserve"> asociado con el cambio propuesto. Los miembros del equipo discutirán y estimarán de manera colaborativa el impacto del cambio. Esta evaluación se realizará de manera integral para garantizar que se comprendan completamente todas las implicaciones del cambio propuesto.</w:t>
      </w:r>
    </w:p>
    <w:p w14:paraId="4D0E6387" w14:textId="1B7A0C4E" w:rsidR="00810F2E" w:rsidRPr="003851A9" w:rsidRDefault="7996C5FC" w:rsidP="00D4123F">
      <w:pPr>
        <w:pStyle w:val="Ttulo3"/>
        <w:jc w:val="both"/>
      </w:pPr>
      <w:bookmarkStart w:id="16" w:name="_Toc159788951"/>
      <w:r w:rsidRPr="003851A9">
        <w:t>Aprobación del cambio</w:t>
      </w:r>
      <w:bookmarkEnd w:id="16"/>
    </w:p>
    <w:p w14:paraId="5D3E3F48" w14:textId="122EBDFF" w:rsidR="00810F2E" w:rsidRPr="003851A9" w:rsidRDefault="00810F2E" w:rsidP="29063C96">
      <w:pPr>
        <w:numPr>
          <w:ilvl w:val="0"/>
          <w:numId w:val="34"/>
        </w:numPr>
        <w:spacing w:line="259" w:lineRule="auto"/>
        <w:jc w:val="both"/>
      </w:pPr>
      <w:r w:rsidRPr="003851A9">
        <w:rPr>
          <w:b/>
          <w:bCs/>
        </w:rPr>
        <w:t>Descripción</w:t>
      </w:r>
      <w:r w:rsidRPr="003851A9">
        <w:t xml:space="preserve">: </w:t>
      </w:r>
      <w:r w:rsidR="00956D22" w:rsidRPr="003851A9">
        <w:t xml:space="preserve">El informe del cambio se presenta a un comité de cambio o a la persona autorizada para su revisión y aprobación. Esta etapa implica </w:t>
      </w:r>
      <w:r w:rsidR="00AE3D4C" w:rsidRPr="003851A9">
        <w:t>decidir si llevar a cabo el cambio o no</w:t>
      </w:r>
      <w:r w:rsidR="6EEA6B79">
        <w:t>, así como determinar su prioridad,</w:t>
      </w:r>
      <w:r w:rsidR="00AE3D4C" w:rsidRPr="003851A9">
        <w:t xml:space="preserve"> en base a</w:t>
      </w:r>
      <w:r w:rsidR="00956D22" w:rsidRPr="003851A9">
        <w:t>l impacto, beneficios y riesgos asociados con el cambio propuesto. Se genera un documento explicativo con justificaciones sobre la aprobación o no del cambio propuesto.</w:t>
      </w:r>
    </w:p>
    <w:p w14:paraId="380E9814" w14:textId="29D767EB" w:rsidR="00810F2E" w:rsidRPr="003851A9" w:rsidRDefault="00810F2E" w:rsidP="00D4123F">
      <w:pPr>
        <w:numPr>
          <w:ilvl w:val="0"/>
          <w:numId w:val="34"/>
        </w:numPr>
        <w:jc w:val="both"/>
      </w:pPr>
      <w:r w:rsidRPr="003851A9">
        <w:rPr>
          <w:b/>
          <w:bCs/>
        </w:rPr>
        <w:t>Involucrados</w:t>
      </w:r>
      <w:r w:rsidRPr="003851A9">
        <w:t xml:space="preserve">: </w:t>
      </w:r>
      <w:r w:rsidR="00BE5D04" w:rsidRPr="003851A9">
        <w:t>A</w:t>
      </w:r>
      <w:r w:rsidR="00880562" w:rsidRPr="003851A9">
        <w:t>utoridad de control de cambio</w:t>
      </w:r>
      <w:r w:rsidR="00AA74D7" w:rsidRPr="003851A9">
        <w:t>.</w:t>
      </w:r>
    </w:p>
    <w:p w14:paraId="22ED18D3" w14:textId="4D8E04AC" w:rsidR="00810F2E" w:rsidRPr="003851A9" w:rsidRDefault="00810F2E" w:rsidP="00D4123F">
      <w:pPr>
        <w:numPr>
          <w:ilvl w:val="0"/>
          <w:numId w:val="34"/>
        </w:numPr>
        <w:jc w:val="both"/>
      </w:pPr>
      <w:r w:rsidRPr="003851A9">
        <w:rPr>
          <w:b/>
          <w:bCs/>
        </w:rPr>
        <w:t>Entradas requeridas</w:t>
      </w:r>
      <w:r w:rsidRPr="003851A9">
        <w:t xml:space="preserve">: </w:t>
      </w:r>
      <w:r w:rsidR="00BE5D04" w:rsidRPr="003851A9">
        <w:t xml:space="preserve">Plantilla de “Informe del Cambio” </w:t>
      </w:r>
      <w:r w:rsidR="00D178AD" w:rsidRPr="003851A9">
        <w:t>cubierta.</w:t>
      </w:r>
      <w:r w:rsidR="00F43A1C" w:rsidRPr="003851A9">
        <w:t xml:space="preserve"> Plantilla de “Aprobación del cambio” </w:t>
      </w:r>
      <w:r w:rsidR="00AA00E3" w:rsidRPr="003851A9">
        <w:t>en blanco</w:t>
      </w:r>
      <w:r w:rsidR="2B26E609" w:rsidRPr="003851A9">
        <w:t xml:space="preserve"> disponible en la carpeta “</w:t>
      </w:r>
      <w:proofErr w:type="spellStart"/>
      <w:r w:rsidR="2B26E609" w:rsidRPr="003851A9">
        <w:t>AppTravelsa</w:t>
      </w:r>
      <w:proofErr w:type="spellEnd"/>
      <w:r w:rsidR="2B26E609" w:rsidRPr="003851A9">
        <w:t>/</w:t>
      </w:r>
      <w:proofErr w:type="spellStart"/>
      <w:r w:rsidR="00194805">
        <w:t>changes</w:t>
      </w:r>
      <w:proofErr w:type="spellEnd"/>
      <w:r w:rsidR="2B26E609" w:rsidRPr="003851A9">
        <w:t>/Plantillas”</w:t>
      </w:r>
      <w:r w:rsidR="00AA00E3" w:rsidRPr="003851A9">
        <w:t>.</w:t>
      </w:r>
    </w:p>
    <w:p w14:paraId="7CDE1D28" w14:textId="20508F3E" w:rsidR="00810F2E" w:rsidRPr="003851A9" w:rsidRDefault="00810F2E" w:rsidP="00D4123F">
      <w:pPr>
        <w:numPr>
          <w:ilvl w:val="0"/>
          <w:numId w:val="34"/>
        </w:numPr>
        <w:jc w:val="both"/>
      </w:pPr>
      <w:r w:rsidRPr="003851A9">
        <w:rPr>
          <w:b/>
          <w:bCs/>
        </w:rPr>
        <w:t>Productos de trabajo</w:t>
      </w:r>
      <w:r w:rsidRPr="003851A9">
        <w:t xml:space="preserve">:   </w:t>
      </w:r>
      <w:r w:rsidR="00D178AD" w:rsidRPr="003851A9">
        <w:t xml:space="preserve">Plantilla de </w:t>
      </w:r>
      <w:r w:rsidR="00F43A1C" w:rsidRPr="003851A9">
        <w:t>“Aprobación del cambio” cubierta.</w:t>
      </w:r>
    </w:p>
    <w:p w14:paraId="701184CF" w14:textId="0F72D7FC" w:rsidR="00810F2E" w:rsidRPr="003851A9" w:rsidRDefault="00810F2E" w:rsidP="00D4123F">
      <w:pPr>
        <w:numPr>
          <w:ilvl w:val="0"/>
          <w:numId w:val="34"/>
        </w:numPr>
        <w:jc w:val="both"/>
      </w:pPr>
      <w:r w:rsidRPr="003851A9">
        <w:rPr>
          <w:b/>
          <w:bCs/>
        </w:rPr>
        <w:t>Criterios de entrada</w:t>
      </w:r>
      <w:r w:rsidRPr="003851A9">
        <w:t xml:space="preserve">: </w:t>
      </w:r>
      <w:r w:rsidR="00364651" w:rsidRPr="003851A9">
        <w:t xml:space="preserve">La Plantilla de “Informe del Cambio” debe tener un identificador todavía no gestionado y estar lo suficientemente cubierta </w:t>
      </w:r>
      <w:r w:rsidR="007471F0" w:rsidRPr="003851A9">
        <w:t xml:space="preserve">como </w:t>
      </w:r>
      <w:r w:rsidR="007471F0" w:rsidRPr="003851A9">
        <w:lastRenderedPageBreak/>
        <w:t>para que la autoridad tome una decisión (lo cual dependerá de la naturaleza del cambio).</w:t>
      </w:r>
    </w:p>
    <w:p w14:paraId="6B20EE03" w14:textId="15091901" w:rsidR="00810F2E" w:rsidRPr="003851A9" w:rsidRDefault="7996C5FC" w:rsidP="00D4123F">
      <w:pPr>
        <w:numPr>
          <w:ilvl w:val="0"/>
          <w:numId w:val="34"/>
        </w:numPr>
        <w:jc w:val="both"/>
      </w:pPr>
      <w:r w:rsidRPr="003851A9">
        <w:rPr>
          <w:b/>
          <w:bCs/>
        </w:rPr>
        <w:t>Criterios de salida</w:t>
      </w:r>
      <w:r w:rsidRPr="003851A9">
        <w:t xml:space="preserve">: </w:t>
      </w:r>
      <w:r w:rsidR="49936E7E" w:rsidRPr="003851A9">
        <w:t>La plantilla de “Aprobación del Cambio” tiene todos sus campos cubiertos.</w:t>
      </w:r>
    </w:p>
    <w:p w14:paraId="672E8645" w14:textId="029E9548" w:rsidR="2643D421" w:rsidRDefault="2643D421" w:rsidP="29063C96">
      <w:pPr>
        <w:numPr>
          <w:ilvl w:val="0"/>
          <w:numId w:val="34"/>
        </w:numPr>
        <w:jc w:val="both"/>
        <w:rPr>
          <w:b/>
          <w:bCs/>
        </w:rPr>
      </w:pPr>
      <w:r w:rsidRPr="29063C96">
        <w:rPr>
          <w:b/>
          <w:bCs/>
        </w:rPr>
        <w:t xml:space="preserve">Subactividades: </w:t>
      </w:r>
    </w:p>
    <w:p w14:paraId="6A75E42E" w14:textId="44282DAA" w:rsidR="2643D421" w:rsidRDefault="2643D421" w:rsidP="29063C96">
      <w:pPr>
        <w:numPr>
          <w:ilvl w:val="1"/>
          <w:numId w:val="34"/>
        </w:numPr>
        <w:jc w:val="both"/>
        <w:rPr>
          <w:b/>
          <w:bCs/>
          <w:i/>
          <w:iCs/>
        </w:rPr>
      </w:pPr>
      <w:r w:rsidRPr="29063C96">
        <w:rPr>
          <w:b/>
          <w:bCs/>
          <w:i/>
          <w:iCs/>
        </w:rPr>
        <w:t>Priorización de cambio</w:t>
      </w:r>
    </w:p>
    <w:p w14:paraId="4AABFCBA" w14:textId="42776C7F" w:rsidR="2643D421" w:rsidRDefault="2643D421" w:rsidP="29063C96">
      <w:pPr>
        <w:pStyle w:val="Ttulo4"/>
      </w:pPr>
      <w:r>
        <w:t>Priorización de cambio</w:t>
      </w:r>
    </w:p>
    <w:p w14:paraId="7390F410" w14:textId="192E0FA2" w:rsidR="1CAB864B" w:rsidRDefault="1CAB864B" w:rsidP="29063C96">
      <w:pPr>
        <w:ind w:firstLine="708"/>
        <w:jc w:val="both"/>
      </w:pPr>
      <w:r>
        <w:t>Se determina si el cambio se implementa o no,</w:t>
      </w:r>
      <w:r w:rsidR="4BDE5027">
        <w:t xml:space="preserve"> y se evalúa su nivel de prioridad en relación con otros cambios propuestos. </w:t>
      </w:r>
      <w:r>
        <w:t xml:space="preserve">Se </w:t>
      </w:r>
      <w:r w:rsidR="0684F00C">
        <w:t>tienen en cuenta</w:t>
      </w:r>
      <w:r>
        <w:t xml:space="preserve"> </w:t>
      </w:r>
      <w:r w:rsidR="1186213A">
        <w:t xml:space="preserve">las estimaciones de tiempo obtenidas tras </w:t>
      </w:r>
      <w:r w:rsidR="216E6FFE">
        <w:t xml:space="preserve">las votaciones </w:t>
      </w:r>
      <w:r w:rsidR="252B4DA0">
        <w:t xml:space="preserve">en </w:t>
      </w:r>
      <w:r>
        <w:t xml:space="preserve">el Scrum </w:t>
      </w:r>
      <w:r w:rsidR="514647E7">
        <w:t>Póker,</w:t>
      </w:r>
      <w:r w:rsidR="65AADAA8">
        <w:t xml:space="preserve"> aunque también</w:t>
      </w:r>
      <w:r w:rsidR="514647E7">
        <w:t xml:space="preserve"> </w:t>
      </w:r>
      <w:r w:rsidR="4B1D6BD2">
        <w:t>s</w:t>
      </w:r>
      <w:r w:rsidR="514647E7">
        <w:t>e considera</w:t>
      </w:r>
      <w:r w:rsidR="7026194D">
        <w:t>n</w:t>
      </w:r>
      <w:r w:rsidR="514647E7">
        <w:t xml:space="preserve"> </w:t>
      </w:r>
      <w:r>
        <w:t>otros aspectos relevantes proporcionados en el informe del cambio para tomar decisiones</w:t>
      </w:r>
      <w:r w:rsidR="79CB1685">
        <w:t>.</w:t>
      </w:r>
      <w:r>
        <w:t xml:space="preserve"> </w:t>
      </w:r>
    </w:p>
    <w:p w14:paraId="5093CC1E" w14:textId="4A8A93F3" w:rsidR="29EBAC49" w:rsidRDefault="29EBAC49" w:rsidP="29063C96">
      <w:pPr>
        <w:ind w:firstLine="708"/>
        <w:jc w:val="both"/>
      </w:pPr>
      <w:r>
        <w:t xml:space="preserve">Si el coste </w:t>
      </w:r>
      <w:r w:rsidR="3A0EBE11">
        <w:t xml:space="preserve">temporal </w:t>
      </w:r>
      <w:r>
        <w:t>asociado con la implementación del cambio es bajo y el impacto potencial en nuestro proyecto es significativamente positivo</w:t>
      </w:r>
      <w:r w:rsidR="5BD19DCC">
        <w:t>, e</w:t>
      </w:r>
      <w:r>
        <w:t>ste cambio probablemente recibiría una alta prioridad. En tales casos, los beneficios esperados del cambio superarían los costos y riesgos asociados, lo que lo convierte en una opción atractiva para la implementación temprana.</w:t>
      </w:r>
    </w:p>
    <w:p w14:paraId="3228CE4B" w14:textId="0B97B146" w:rsidR="79C8F596" w:rsidRDefault="79C8F596" w:rsidP="29063C96">
      <w:pPr>
        <w:ind w:firstLine="708"/>
        <w:jc w:val="both"/>
      </w:pPr>
      <w:r>
        <w:t>Por otro lado, si el coste temporal del cambio es alto y los riesgos asociados son considerablemente grandes, se requerirá una evaluación más cuidadosa. En situaciones donde los riesgos superan los beneficios potenciales del cambio, o si el cambio no aporta mejoras significativas al proyecto, podría ser prudente descartar o posponer su implementación.</w:t>
      </w:r>
    </w:p>
    <w:p w14:paraId="0D03A12F" w14:textId="4FFDC867" w:rsidR="79C8F596" w:rsidRDefault="79C8F596" w:rsidP="29063C96">
      <w:pPr>
        <w:ind w:firstLine="708"/>
        <w:jc w:val="both"/>
      </w:pPr>
      <w:r>
        <w:t>La decisión final sobre la priorización de cambios se basará en un análisis que equilibre el cost</w:t>
      </w:r>
      <w:r w:rsidR="57379171">
        <w:t>e</w:t>
      </w:r>
      <w:r>
        <w:t xml:space="preserve"> temporal, los riesgos y el impacto potencial de cada cambio propuesto.</w:t>
      </w:r>
    </w:p>
    <w:p w14:paraId="746CDFC5" w14:textId="106FC41E" w:rsidR="79C8F596" w:rsidRDefault="79C8F596" w:rsidP="29063C96">
      <w:pPr>
        <w:ind w:firstLine="708"/>
        <w:jc w:val="both"/>
      </w:pPr>
      <w:r>
        <w:t>Es importante tener en cuenta que la autoridad correspondiente tendrá un papel decisivo en la toma final de decisiones. Además, la naturaleza específica del cambio, incluyendo su urgencia, complejidad y alineación con los objetivos del proyecto, también influirá en la priorización</w:t>
      </w:r>
    </w:p>
    <w:p w14:paraId="3FDE8CAE" w14:textId="4A6C3D52" w:rsidR="0A81B61B" w:rsidRPr="003851A9" w:rsidRDefault="0A81B61B" w:rsidP="00D4123F">
      <w:pPr>
        <w:pStyle w:val="Ttulo3"/>
        <w:jc w:val="both"/>
      </w:pPr>
      <w:bookmarkStart w:id="17" w:name="_Toc159788952"/>
      <w:r w:rsidRPr="003851A9">
        <w:t xml:space="preserve">Generar </w:t>
      </w:r>
      <w:r w:rsidR="2A83D3D7" w:rsidRPr="003851A9">
        <w:t>ECO</w:t>
      </w:r>
      <w:bookmarkEnd w:id="17"/>
    </w:p>
    <w:p w14:paraId="2A94CD1A" w14:textId="7DBB8CAE" w:rsidR="15E0E58C" w:rsidRPr="003851A9" w:rsidRDefault="15E0E58C" w:rsidP="00D4123F">
      <w:pPr>
        <w:pStyle w:val="Prrafodelista"/>
        <w:numPr>
          <w:ilvl w:val="0"/>
          <w:numId w:val="6"/>
        </w:numPr>
        <w:jc w:val="both"/>
        <w:rPr>
          <w:b/>
          <w:bCs/>
        </w:rPr>
      </w:pPr>
      <w:r w:rsidRPr="003851A9">
        <w:rPr>
          <w:b/>
          <w:bCs/>
        </w:rPr>
        <w:t xml:space="preserve">Descripción: </w:t>
      </w:r>
      <w:r w:rsidR="3EBFF7ED" w:rsidRPr="003851A9">
        <w:t xml:space="preserve">implica la creación de una </w:t>
      </w:r>
      <w:r w:rsidR="7D8D4BC9" w:rsidRPr="003851A9">
        <w:t>o</w:t>
      </w:r>
      <w:r w:rsidR="3EBFF7ED" w:rsidRPr="003851A9">
        <w:t xml:space="preserve">rden de </w:t>
      </w:r>
      <w:r w:rsidR="12AFA34A" w:rsidRPr="003851A9">
        <w:t>c</w:t>
      </w:r>
      <w:r w:rsidR="3EBFF7ED" w:rsidRPr="003851A9">
        <w:t xml:space="preserve">ambio de </w:t>
      </w:r>
      <w:r w:rsidR="69401058" w:rsidRPr="003851A9">
        <w:t>i</w:t>
      </w:r>
      <w:r w:rsidR="3EBFF7ED" w:rsidRPr="003851A9">
        <w:t>ngeniería después de la aprobación de un cambio propuesto. Este documento actúa como la autorización oficial para llevar a cabo la implementación del cambio en el proyecto de ingeniería de software, y se utiliza para guiar y respaldar la ejecución del cambio.</w:t>
      </w:r>
    </w:p>
    <w:p w14:paraId="05B0E092" w14:textId="319CF413" w:rsidR="3531EF3E" w:rsidRPr="003851A9" w:rsidRDefault="3531EF3E" w:rsidP="00D4123F">
      <w:pPr>
        <w:pStyle w:val="Prrafodelista"/>
        <w:numPr>
          <w:ilvl w:val="0"/>
          <w:numId w:val="6"/>
        </w:numPr>
        <w:jc w:val="both"/>
      </w:pPr>
      <w:r w:rsidRPr="003851A9">
        <w:rPr>
          <w:b/>
          <w:bCs/>
        </w:rPr>
        <w:t>Involucrados:</w:t>
      </w:r>
      <w:r w:rsidRPr="003851A9">
        <w:t xml:space="preserve"> autoridad de control de cambio, responsable de la generación del </w:t>
      </w:r>
      <w:r w:rsidR="6D1AFDD7" w:rsidRPr="003851A9">
        <w:t>ECO</w:t>
      </w:r>
      <w:r w:rsidR="68117665" w:rsidRPr="003851A9">
        <w:t>.</w:t>
      </w:r>
    </w:p>
    <w:p w14:paraId="5CD41C66" w14:textId="533CCDE9" w:rsidR="68117665" w:rsidRPr="003851A9" w:rsidRDefault="68117665" w:rsidP="00D4123F">
      <w:pPr>
        <w:pStyle w:val="Prrafodelista"/>
        <w:numPr>
          <w:ilvl w:val="0"/>
          <w:numId w:val="6"/>
        </w:numPr>
        <w:jc w:val="both"/>
      </w:pPr>
      <w:r w:rsidRPr="003851A9">
        <w:rPr>
          <w:b/>
          <w:bCs/>
        </w:rPr>
        <w:t>Entradas requeridas:</w:t>
      </w:r>
      <w:r w:rsidR="17C0B16B" w:rsidRPr="003851A9">
        <w:rPr>
          <w:b/>
          <w:bCs/>
        </w:rPr>
        <w:t xml:space="preserve"> </w:t>
      </w:r>
      <w:r w:rsidR="643560FF" w:rsidRPr="003851A9">
        <w:t>plantilla “Informe del cambio” cubierta,</w:t>
      </w:r>
      <w:r w:rsidR="45ABDF6D" w:rsidRPr="003851A9">
        <w:t xml:space="preserve"> plantilla “Aprobación del cambio” cubierta y aprobada</w:t>
      </w:r>
      <w:r w:rsidR="0E2A9956" w:rsidRPr="003851A9">
        <w:t>, plantilla ECO en blanco disponible en la carpeta “</w:t>
      </w:r>
      <w:proofErr w:type="spellStart"/>
      <w:r w:rsidR="0E2A9956" w:rsidRPr="003851A9">
        <w:t>AppTravelsa</w:t>
      </w:r>
      <w:proofErr w:type="spellEnd"/>
      <w:r w:rsidR="0E2A9956" w:rsidRPr="003851A9">
        <w:t>/</w:t>
      </w:r>
      <w:proofErr w:type="spellStart"/>
      <w:r w:rsidR="00194805">
        <w:t>changes</w:t>
      </w:r>
      <w:proofErr w:type="spellEnd"/>
      <w:r w:rsidR="0E2A9956" w:rsidRPr="003851A9">
        <w:t>/Plantillas”</w:t>
      </w:r>
      <w:r w:rsidR="45ABDF6D" w:rsidRPr="003851A9">
        <w:t>.</w:t>
      </w:r>
    </w:p>
    <w:p w14:paraId="7A284A42" w14:textId="72AB509C" w:rsidR="7989BA9A" w:rsidRPr="003851A9" w:rsidRDefault="7989BA9A" w:rsidP="2FB53E66">
      <w:pPr>
        <w:pStyle w:val="Prrafodelista"/>
        <w:numPr>
          <w:ilvl w:val="0"/>
          <w:numId w:val="6"/>
        </w:numPr>
        <w:jc w:val="both"/>
      </w:pPr>
      <w:r w:rsidRPr="003851A9">
        <w:rPr>
          <w:b/>
          <w:bCs/>
        </w:rPr>
        <w:t xml:space="preserve">Productos de trabajo: </w:t>
      </w:r>
      <w:r w:rsidR="07DD25D0" w:rsidRPr="003851A9">
        <w:t>ECO c</w:t>
      </w:r>
      <w:r w:rsidRPr="003851A9">
        <w:t>ubierta.</w:t>
      </w:r>
    </w:p>
    <w:p w14:paraId="3405CE19" w14:textId="1CAE3C38" w:rsidR="0DA857CB" w:rsidRPr="003851A9" w:rsidRDefault="0DA857CB" w:rsidP="00D4123F">
      <w:pPr>
        <w:pStyle w:val="Prrafodelista"/>
        <w:numPr>
          <w:ilvl w:val="0"/>
          <w:numId w:val="6"/>
        </w:numPr>
        <w:jc w:val="both"/>
      </w:pPr>
      <w:r w:rsidRPr="003851A9">
        <w:rPr>
          <w:b/>
          <w:bCs/>
        </w:rPr>
        <w:t xml:space="preserve">Criterios de entrada: </w:t>
      </w:r>
      <w:r w:rsidRPr="003851A9">
        <w:t>aprobación del cambio registrada en la plantilla de "Aprobación del cambio"</w:t>
      </w:r>
      <w:r w:rsidR="477132B9" w:rsidRPr="003851A9">
        <w:t xml:space="preserve">, </w:t>
      </w:r>
      <w:r w:rsidR="360A1AD2" w:rsidRPr="003851A9">
        <w:t>información completa y detallada en las plantillas de "Identificación del problema" e "Informe del cambio".</w:t>
      </w:r>
    </w:p>
    <w:p w14:paraId="62670860" w14:textId="4E98F59E" w:rsidR="360A1AD2" w:rsidRPr="003851A9" w:rsidRDefault="360A1AD2" w:rsidP="00D4123F">
      <w:pPr>
        <w:pStyle w:val="Prrafodelista"/>
        <w:numPr>
          <w:ilvl w:val="0"/>
          <w:numId w:val="6"/>
        </w:numPr>
        <w:jc w:val="both"/>
        <w:rPr>
          <w:b/>
          <w:bCs/>
        </w:rPr>
      </w:pPr>
      <w:r w:rsidRPr="003851A9">
        <w:rPr>
          <w:b/>
          <w:bCs/>
        </w:rPr>
        <w:t xml:space="preserve">Criterios de salida: </w:t>
      </w:r>
      <w:r w:rsidRPr="003851A9">
        <w:t xml:space="preserve">la </w:t>
      </w:r>
      <w:r w:rsidR="71B319CD" w:rsidRPr="003851A9">
        <w:t>ECO</w:t>
      </w:r>
      <w:r w:rsidRPr="003851A9">
        <w:t xml:space="preserve"> tiene todos sus campos cubiertos.</w:t>
      </w:r>
    </w:p>
    <w:p w14:paraId="56E79B90" w14:textId="636BBE84" w:rsidR="4040DDEE" w:rsidRPr="003851A9" w:rsidRDefault="4040DDEE" w:rsidP="00D4123F">
      <w:pPr>
        <w:jc w:val="both"/>
      </w:pPr>
    </w:p>
    <w:p w14:paraId="0DB1DBDB" w14:textId="38D4E018" w:rsidR="686D50DD" w:rsidRPr="003851A9" w:rsidRDefault="686D50DD" w:rsidP="00D4123F">
      <w:pPr>
        <w:pStyle w:val="Ttulo3"/>
        <w:jc w:val="both"/>
      </w:pPr>
      <w:bookmarkStart w:id="18" w:name="_Toc159788953"/>
      <w:r w:rsidRPr="003851A9">
        <w:lastRenderedPageBreak/>
        <w:t>Realización</w:t>
      </w:r>
      <w:r w:rsidR="471275EE" w:rsidRPr="003851A9">
        <w:t xml:space="preserve"> del Cambio</w:t>
      </w:r>
      <w:bookmarkEnd w:id="18"/>
    </w:p>
    <w:p w14:paraId="2704B08D" w14:textId="057E4C75" w:rsidR="471275EE" w:rsidRPr="003851A9" w:rsidRDefault="471275EE" w:rsidP="00D4123F">
      <w:pPr>
        <w:numPr>
          <w:ilvl w:val="0"/>
          <w:numId w:val="34"/>
        </w:numPr>
        <w:jc w:val="both"/>
      </w:pPr>
      <w:r w:rsidRPr="003851A9">
        <w:rPr>
          <w:b/>
          <w:bCs/>
        </w:rPr>
        <w:t>Descripción</w:t>
      </w:r>
      <w:r w:rsidRPr="003851A9">
        <w:t>:</w:t>
      </w:r>
      <w:r w:rsidR="19511AE6" w:rsidRPr="003851A9">
        <w:t xml:space="preserve"> </w:t>
      </w:r>
      <w:r w:rsidR="11C43143" w:rsidRPr="003851A9">
        <w:t>s</w:t>
      </w:r>
      <w:r w:rsidR="19511AE6" w:rsidRPr="003851A9">
        <w:t xml:space="preserve">e implementa el cambio según el plan detallado en la etapa anterior </w:t>
      </w:r>
      <w:r w:rsidR="6355891D" w:rsidRPr="003851A9">
        <w:t>(</w:t>
      </w:r>
      <w:r w:rsidR="156A5E8F" w:rsidRPr="003851A9">
        <w:t>ECO</w:t>
      </w:r>
      <w:r w:rsidR="19511AE6" w:rsidRPr="003851A9">
        <w:t>). Esto puede incluir la modificación de elementos de configuración, pruebas y cualquier otra actividad necesaria para llevar a cabo el cambio de manera efectiva.</w:t>
      </w:r>
    </w:p>
    <w:p w14:paraId="20EE0D2E" w14:textId="3400869E" w:rsidR="471275EE" w:rsidRPr="003851A9" w:rsidRDefault="471275EE" w:rsidP="00D4123F">
      <w:pPr>
        <w:numPr>
          <w:ilvl w:val="0"/>
          <w:numId w:val="34"/>
        </w:numPr>
        <w:jc w:val="both"/>
      </w:pPr>
      <w:r w:rsidRPr="003851A9">
        <w:rPr>
          <w:b/>
          <w:bCs/>
        </w:rPr>
        <w:t>Involucrados</w:t>
      </w:r>
      <w:r w:rsidRPr="003851A9">
        <w:t xml:space="preserve">: </w:t>
      </w:r>
      <w:r w:rsidR="07962C91" w:rsidRPr="003851A9">
        <w:t>la autoridad de control de cambio, responsable de la implementación</w:t>
      </w:r>
      <w:r w:rsidR="00AA74D7" w:rsidRPr="003851A9">
        <w:t>.</w:t>
      </w:r>
    </w:p>
    <w:p w14:paraId="2577E7FD" w14:textId="7E8BE116" w:rsidR="471275EE" w:rsidRPr="003851A9" w:rsidRDefault="471275EE" w:rsidP="00D4123F">
      <w:pPr>
        <w:numPr>
          <w:ilvl w:val="0"/>
          <w:numId w:val="34"/>
        </w:numPr>
        <w:jc w:val="both"/>
      </w:pPr>
      <w:r w:rsidRPr="003851A9">
        <w:rPr>
          <w:b/>
          <w:bCs/>
        </w:rPr>
        <w:t>Entradas requeridas</w:t>
      </w:r>
      <w:r w:rsidRPr="003851A9">
        <w:t xml:space="preserve">: </w:t>
      </w:r>
      <w:r w:rsidR="5C9BA8EE" w:rsidRPr="003851A9">
        <w:t>plantilla “Aprobación del cambio” cubierta y aprobada</w:t>
      </w:r>
      <w:r w:rsidR="001508F4" w:rsidRPr="003851A9">
        <w:t>,</w:t>
      </w:r>
      <w:r w:rsidR="3410D9FF" w:rsidRPr="003851A9">
        <w:t xml:space="preserve"> la</w:t>
      </w:r>
      <w:r w:rsidR="68734AA2" w:rsidRPr="003851A9">
        <w:t xml:space="preserve"> ECO</w:t>
      </w:r>
      <w:r w:rsidR="2BD07570" w:rsidRPr="003851A9">
        <w:t xml:space="preserve"> autorizada</w:t>
      </w:r>
      <w:r w:rsidR="4D89A1AC" w:rsidRPr="003851A9">
        <w:t>, plantilla “Realización del cambio” en blanco disponible en la carpeta “</w:t>
      </w:r>
      <w:proofErr w:type="spellStart"/>
      <w:r w:rsidR="4D89A1AC" w:rsidRPr="003851A9">
        <w:t>AppTravelsa</w:t>
      </w:r>
      <w:proofErr w:type="spellEnd"/>
      <w:r w:rsidR="4D89A1AC" w:rsidRPr="003851A9">
        <w:t>/</w:t>
      </w:r>
      <w:proofErr w:type="spellStart"/>
      <w:r w:rsidR="00194805">
        <w:t>changes</w:t>
      </w:r>
      <w:proofErr w:type="spellEnd"/>
      <w:r w:rsidR="4D89A1AC" w:rsidRPr="003851A9">
        <w:t>/Plantillas”</w:t>
      </w:r>
      <w:r w:rsidR="6C77F0AF" w:rsidRPr="003851A9">
        <w:t>.</w:t>
      </w:r>
    </w:p>
    <w:p w14:paraId="46E101C2" w14:textId="5E3AF00B" w:rsidR="471275EE" w:rsidRPr="003851A9" w:rsidRDefault="471275EE" w:rsidP="00D4123F">
      <w:pPr>
        <w:numPr>
          <w:ilvl w:val="0"/>
          <w:numId w:val="34"/>
        </w:numPr>
        <w:jc w:val="both"/>
      </w:pPr>
      <w:r w:rsidRPr="003851A9">
        <w:rPr>
          <w:b/>
          <w:bCs/>
        </w:rPr>
        <w:t>Productos de trabajo</w:t>
      </w:r>
      <w:r w:rsidRPr="003851A9">
        <w:t xml:space="preserve">:  </w:t>
      </w:r>
      <w:r w:rsidR="3540A10A" w:rsidRPr="003851A9">
        <w:t>p</w:t>
      </w:r>
      <w:r w:rsidR="5DE31FD8" w:rsidRPr="003851A9">
        <w:t>lantilla de “Realización</w:t>
      </w:r>
      <w:r w:rsidR="3FD9FB43" w:rsidRPr="003851A9">
        <w:t xml:space="preserve"> </w:t>
      </w:r>
      <w:r w:rsidR="5DE31FD8" w:rsidRPr="003851A9">
        <w:t>del cambio” cubierta.</w:t>
      </w:r>
    </w:p>
    <w:p w14:paraId="57C99B36" w14:textId="3E23E0DA" w:rsidR="471275EE" w:rsidRPr="003851A9" w:rsidRDefault="471275EE" w:rsidP="00D4123F">
      <w:pPr>
        <w:numPr>
          <w:ilvl w:val="0"/>
          <w:numId w:val="34"/>
        </w:numPr>
        <w:jc w:val="both"/>
      </w:pPr>
      <w:r w:rsidRPr="003851A9">
        <w:rPr>
          <w:b/>
          <w:bCs/>
        </w:rPr>
        <w:t>Criterios de entrada</w:t>
      </w:r>
      <w:r w:rsidRPr="003851A9">
        <w:t>:</w:t>
      </w:r>
      <w:r w:rsidR="2468EAD3" w:rsidRPr="003851A9">
        <w:t xml:space="preserve"> la </w:t>
      </w:r>
      <w:r w:rsidR="1BD594EF" w:rsidRPr="003851A9">
        <w:t xml:space="preserve">ECO </w:t>
      </w:r>
      <w:r w:rsidR="2468EAD3" w:rsidRPr="003851A9">
        <w:t>de</w:t>
      </w:r>
      <w:r w:rsidR="719F9EF4" w:rsidRPr="003851A9">
        <w:t>be estar debidamente autorizado para que el equipo de desarrolladores pueda cubrir los campos de la plantilla de “</w:t>
      </w:r>
      <w:r w:rsidR="688610FA" w:rsidRPr="003851A9">
        <w:t>Realización del cambio”</w:t>
      </w:r>
    </w:p>
    <w:p w14:paraId="6FE6BDDA" w14:textId="2404E56F" w:rsidR="4040DDEE" w:rsidRPr="003851A9" w:rsidRDefault="471275EE" w:rsidP="00D4123F">
      <w:pPr>
        <w:numPr>
          <w:ilvl w:val="0"/>
          <w:numId w:val="34"/>
        </w:numPr>
        <w:jc w:val="both"/>
      </w:pPr>
      <w:r w:rsidRPr="003851A9">
        <w:rPr>
          <w:b/>
          <w:bCs/>
        </w:rPr>
        <w:t>Criterios de salida</w:t>
      </w:r>
      <w:r w:rsidRPr="003851A9">
        <w:t xml:space="preserve">: </w:t>
      </w:r>
      <w:r w:rsidR="46BA23E4" w:rsidRPr="003851A9">
        <w:t>l</w:t>
      </w:r>
      <w:r w:rsidR="45786FE2" w:rsidRPr="003851A9">
        <w:t>a plantilla de “Realización del Cambio” tiene todos sus campos cubiertos.</w:t>
      </w:r>
    </w:p>
    <w:p w14:paraId="7825EDF1" w14:textId="26C33BA5" w:rsidR="4040DDEE" w:rsidRPr="003851A9" w:rsidRDefault="4040DDEE" w:rsidP="00D4123F">
      <w:pPr>
        <w:jc w:val="both"/>
      </w:pPr>
    </w:p>
    <w:p w14:paraId="24FACDCF" w14:textId="5619ED12" w:rsidR="09FE0A3B" w:rsidRPr="003851A9" w:rsidRDefault="09FE0A3B" w:rsidP="00D4123F">
      <w:pPr>
        <w:pStyle w:val="Ttulo3"/>
        <w:spacing w:line="259" w:lineRule="auto"/>
        <w:jc w:val="both"/>
      </w:pPr>
      <w:r w:rsidRPr="003851A9">
        <w:t xml:space="preserve"> </w:t>
      </w:r>
      <w:bookmarkStart w:id="19" w:name="_Toc159788954"/>
      <w:r w:rsidRPr="003851A9">
        <w:t>Nueva Línea Base</w:t>
      </w:r>
      <w:bookmarkEnd w:id="19"/>
    </w:p>
    <w:p w14:paraId="5FE505B7" w14:textId="359510B8" w:rsidR="1CB5F11F" w:rsidRPr="003851A9" w:rsidRDefault="1CB5F11F" w:rsidP="00D4123F">
      <w:pPr>
        <w:numPr>
          <w:ilvl w:val="0"/>
          <w:numId w:val="34"/>
        </w:numPr>
        <w:jc w:val="both"/>
      </w:pPr>
      <w:r w:rsidRPr="003851A9">
        <w:rPr>
          <w:b/>
          <w:bCs/>
        </w:rPr>
        <w:t>Descripción</w:t>
      </w:r>
      <w:r w:rsidRPr="003851A9">
        <w:t xml:space="preserve">: </w:t>
      </w:r>
      <w:r w:rsidR="1E19B060" w:rsidRPr="003851A9">
        <w:t>d</w:t>
      </w:r>
      <w:r w:rsidR="2F01EF86" w:rsidRPr="003851A9">
        <w:t>espués de completar la implementación del cambio, se actualiza la línea base del proyecto para reflejar las modificaciones realizadas. Esto garantiza que los nuevos elementos del proyecto estén debidamente registrados y que la planificación futura se base en la situación actualizada.</w:t>
      </w:r>
    </w:p>
    <w:p w14:paraId="6A531AB9" w14:textId="49DBE2E1" w:rsidR="1CB5F11F" w:rsidRPr="003851A9" w:rsidRDefault="1CB5F11F" w:rsidP="00D4123F">
      <w:pPr>
        <w:numPr>
          <w:ilvl w:val="0"/>
          <w:numId w:val="34"/>
        </w:numPr>
        <w:jc w:val="both"/>
      </w:pPr>
      <w:r w:rsidRPr="003851A9">
        <w:rPr>
          <w:b/>
          <w:bCs/>
        </w:rPr>
        <w:t>Involucrados</w:t>
      </w:r>
      <w:r w:rsidRPr="003851A9">
        <w:t>:</w:t>
      </w:r>
      <w:r w:rsidR="4F19BCCE" w:rsidRPr="003851A9">
        <w:t xml:space="preserve"> el equipo de gestión de la configuració</w:t>
      </w:r>
      <w:r w:rsidR="00AA74D7" w:rsidRPr="003851A9">
        <w:t>n.</w:t>
      </w:r>
    </w:p>
    <w:p w14:paraId="79CA5D2A" w14:textId="2B9C78ED" w:rsidR="1CB5F11F" w:rsidRPr="003851A9" w:rsidRDefault="1CB5F11F" w:rsidP="00D4123F">
      <w:pPr>
        <w:numPr>
          <w:ilvl w:val="0"/>
          <w:numId w:val="34"/>
        </w:numPr>
        <w:jc w:val="both"/>
      </w:pPr>
      <w:r w:rsidRPr="003851A9">
        <w:rPr>
          <w:b/>
          <w:bCs/>
        </w:rPr>
        <w:t>Entradas requeridas</w:t>
      </w:r>
      <w:r w:rsidRPr="003851A9">
        <w:t xml:space="preserve">: </w:t>
      </w:r>
      <w:r w:rsidR="6333F7FE" w:rsidRPr="003851A9">
        <w:t>ECO</w:t>
      </w:r>
      <w:r w:rsidR="006666DF" w:rsidRPr="003851A9">
        <w:t xml:space="preserve"> </w:t>
      </w:r>
      <w:r w:rsidR="15222F8D" w:rsidRPr="003851A9">
        <w:t>autorizada</w:t>
      </w:r>
      <w:r w:rsidR="00433714" w:rsidRPr="003851A9">
        <w:t>,</w:t>
      </w:r>
      <w:r w:rsidR="62146E8B" w:rsidRPr="003851A9">
        <w:t xml:space="preserve"> </w:t>
      </w:r>
      <w:r w:rsidR="6E325F96" w:rsidRPr="003851A9">
        <w:t xml:space="preserve">plantilla de </w:t>
      </w:r>
      <w:r w:rsidR="743E15FD" w:rsidRPr="003851A9">
        <w:t>“Realización del cambio” cubierta</w:t>
      </w:r>
      <w:r w:rsidR="5AD481A6" w:rsidRPr="003851A9">
        <w:t>, plantilla de “Nueva Línea Base” en blanco disponible en la carpeta “</w:t>
      </w:r>
      <w:proofErr w:type="spellStart"/>
      <w:r w:rsidR="5AD481A6" w:rsidRPr="003851A9">
        <w:t>AppTravelsa</w:t>
      </w:r>
      <w:proofErr w:type="spellEnd"/>
      <w:r w:rsidR="5AD481A6" w:rsidRPr="003851A9">
        <w:t>/</w:t>
      </w:r>
      <w:proofErr w:type="spellStart"/>
      <w:r w:rsidR="00194805">
        <w:t>changes</w:t>
      </w:r>
      <w:proofErr w:type="spellEnd"/>
      <w:r w:rsidR="5AD481A6" w:rsidRPr="003851A9">
        <w:t>/Plantillas”</w:t>
      </w:r>
      <w:r w:rsidR="743E15FD" w:rsidRPr="003851A9">
        <w:t>.</w:t>
      </w:r>
    </w:p>
    <w:p w14:paraId="1F780355" w14:textId="0117E150" w:rsidR="1CB5F11F" w:rsidRPr="003851A9" w:rsidRDefault="1CB5F11F" w:rsidP="00D4123F">
      <w:pPr>
        <w:numPr>
          <w:ilvl w:val="0"/>
          <w:numId w:val="34"/>
        </w:numPr>
        <w:jc w:val="both"/>
      </w:pPr>
      <w:r w:rsidRPr="003851A9">
        <w:rPr>
          <w:b/>
          <w:bCs/>
        </w:rPr>
        <w:t>Productos de trabajo</w:t>
      </w:r>
      <w:r w:rsidRPr="003851A9">
        <w:t xml:space="preserve">:  </w:t>
      </w:r>
      <w:r w:rsidR="2BBE8AA8" w:rsidRPr="003851A9">
        <w:t>l</w:t>
      </w:r>
      <w:r w:rsidR="129D998E" w:rsidRPr="003851A9">
        <w:t>a nueva</w:t>
      </w:r>
      <w:r w:rsidR="46B4FAEB" w:rsidRPr="003851A9">
        <w:t xml:space="preserve"> l</w:t>
      </w:r>
      <w:r w:rsidR="129D998E" w:rsidRPr="003851A9">
        <w:t>ínea base del proyecto que refleje las modificaciones realizadas</w:t>
      </w:r>
      <w:r w:rsidR="154F7D53" w:rsidRPr="003851A9">
        <w:t>.</w:t>
      </w:r>
    </w:p>
    <w:p w14:paraId="65AF1D20" w14:textId="44B4C20D" w:rsidR="1CB5F11F" w:rsidRPr="003851A9" w:rsidRDefault="1CB5F11F" w:rsidP="00D4123F">
      <w:pPr>
        <w:numPr>
          <w:ilvl w:val="0"/>
          <w:numId w:val="34"/>
        </w:numPr>
        <w:jc w:val="both"/>
      </w:pPr>
      <w:r w:rsidRPr="003851A9">
        <w:rPr>
          <w:b/>
          <w:bCs/>
        </w:rPr>
        <w:t>Criterios de entrada</w:t>
      </w:r>
      <w:r w:rsidRPr="003851A9">
        <w:t>:</w:t>
      </w:r>
      <w:r w:rsidR="3FE50D0C" w:rsidRPr="003851A9">
        <w:t xml:space="preserve"> la plantilla de “Realización del Cambio” debe estar lo suficientemente cubierta como para poder actualizar la línea base correctamente.</w:t>
      </w:r>
    </w:p>
    <w:p w14:paraId="4A7E3529" w14:textId="700C6C86" w:rsidR="1CB5F11F" w:rsidRPr="003851A9" w:rsidRDefault="1CB5F11F" w:rsidP="00D4123F">
      <w:pPr>
        <w:numPr>
          <w:ilvl w:val="0"/>
          <w:numId w:val="34"/>
        </w:numPr>
        <w:jc w:val="both"/>
      </w:pPr>
      <w:r w:rsidRPr="003851A9">
        <w:rPr>
          <w:b/>
          <w:bCs/>
        </w:rPr>
        <w:t>Criterios de salida</w:t>
      </w:r>
      <w:r w:rsidRPr="003851A9">
        <w:t>:</w:t>
      </w:r>
      <w:r w:rsidR="5A9C7015" w:rsidRPr="003851A9">
        <w:t xml:space="preserve"> l</w:t>
      </w:r>
      <w:r w:rsidR="629B6D47" w:rsidRPr="003851A9">
        <w:t>a nueva línea base está definida correctamente</w:t>
      </w:r>
      <w:r w:rsidR="005454B8" w:rsidRPr="003851A9">
        <w:t>.</w:t>
      </w:r>
    </w:p>
    <w:p w14:paraId="3CE6B52D" w14:textId="47607D80" w:rsidR="4040DDEE" w:rsidRPr="003851A9" w:rsidRDefault="4040DDEE" w:rsidP="00D4123F">
      <w:pPr>
        <w:jc w:val="both"/>
      </w:pPr>
    </w:p>
    <w:p w14:paraId="7B3FA956" w14:textId="03EAC3E3" w:rsidR="00B94EA4" w:rsidRPr="003851A9" w:rsidRDefault="00B94EA4" w:rsidP="00B94EA4">
      <w:pPr>
        <w:pStyle w:val="Ttulo3"/>
      </w:pPr>
      <w:bookmarkStart w:id="20" w:name="_Toc159788955"/>
      <w:r w:rsidRPr="003851A9">
        <w:t>Notificar realización del cambio a los stakeholders</w:t>
      </w:r>
      <w:bookmarkEnd w:id="20"/>
    </w:p>
    <w:p w14:paraId="6B49E73C" w14:textId="753D2F91" w:rsidR="00B94EA4" w:rsidRPr="003851A9" w:rsidRDefault="00B94EA4" w:rsidP="0063727A">
      <w:pPr>
        <w:numPr>
          <w:ilvl w:val="0"/>
          <w:numId w:val="47"/>
        </w:numPr>
        <w:jc w:val="both"/>
      </w:pPr>
      <w:r w:rsidRPr="003851A9">
        <w:rPr>
          <w:b/>
          <w:bCs/>
        </w:rPr>
        <w:t>Descripción</w:t>
      </w:r>
      <w:r w:rsidR="00590BEE" w:rsidRPr="003851A9">
        <w:t>:</w:t>
      </w:r>
      <w:r w:rsidR="003A11D2" w:rsidRPr="003851A9">
        <w:t xml:space="preserve"> Una vez que el cambio se ha implementado y la nueva línea base está establecida, se notifica a quien realizó la petición de cambio y al resto de </w:t>
      </w:r>
      <w:r w:rsidR="003A11D2" w:rsidRPr="003851A9">
        <w:rPr>
          <w:i/>
          <w:iCs/>
        </w:rPr>
        <w:t>stakeholders</w:t>
      </w:r>
      <w:r w:rsidR="003A11D2" w:rsidRPr="003851A9">
        <w:t xml:space="preserve"> involucrados en él sobre la finalización exitosa del cambio. Esta comunicación puede incluir detalles sobre los beneficios obtenidos y cualquier impacto relevante en los plazos, costos o funcionalidades del proyecto.</w:t>
      </w:r>
    </w:p>
    <w:p w14:paraId="7B935BBB" w14:textId="537AC755" w:rsidR="00B4695F" w:rsidRPr="003851A9" w:rsidRDefault="00B4695F" w:rsidP="0063727A">
      <w:pPr>
        <w:numPr>
          <w:ilvl w:val="0"/>
          <w:numId w:val="47"/>
        </w:numPr>
        <w:jc w:val="both"/>
        <w:rPr>
          <w:b/>
          <w:bCs/>
        </w:rPr>
      </w:pPr>
      <w:r w:rsidRPr="003851A9">
        <w:rPr>
          <w:b/>
          <w:bCs/>
        </w:rPr>
        <w:t>Involucrados</w:t>
      </w:r>
      <w:r w:rsidRPr="003851A9">
        <w:t>:</w:t>
      </w:r>
      <w:r w:rsidR="00C40DB4" w:rsidRPr="003851A9">
        <w:t xml:space="preserve"> la autoridad de gestión del cambio</w:t>
      </w:r>
      <w:r w:rsidR="0038554C" w:rsidRPr="003851A9">
        <w:t xml:space="preserve">, </w:t>
      </w:r>
      <w:r w:rsidR="00EB20B6" w:rsidRPr="003851A9">
        <w:t xml:space="preserve">solicitante del cambio, </w:t>
      </w:r>
      <w:r w:rsidR="003578A1" w:rsidRPr="003851A9">
        <w:t xml:space="preserve">todos los demás </w:t>
      </w:r>
      <w:r w:rsidR="003578A1" w:rsidRPr="003851A9">
        <w:rPr>
          <w:i/>
          <w:iCs/>
        </w:rPr>
        <w:t>stakeholders</w:t>
      </w:r>
      <w:r w:rsidR="003578A1" w:rsidRPr="003851A9">
        <w:t xml:space="preserve"> a los que les pueda afectar el cambio.</w:t>
      </w:r>
    </w:p>
    <w:p w14:paraId="75108EBD" w14:textId="7B619932" w:rsidR="00590BEE" w:rsidRPr="003851A9" w:rsidRDefault="00590BEE" w:rsidP="0063727A">
      <w:pPr>
        <w:numPr>
          <w:ilvl w:val="0"/>
          <w:numId w:val="47"/>
        </w:numPr>
        <w:jc w:val="both"/>
        <w:rPr>
          <w:b/>
          <w:bCs/>
        </w:rPr>
      </w:pPr>
      <w:r w:rsidRPr="003851A9">
        <w:rPr>
          <w:b/>
          <w:bCs/>
        </w:rPr>
        <w:t>Entradas requeridas</w:t>
      </w:r>
      <w:r w:rsidRPr="003851A9">
        <w:t>:</w:t>
      </w:r>
      <w:r w:rsidR="00B96BDC" w:rsidRPr="003851A9">
        <w:t xml:space="preserve"> </w:t>
      </w:r>
      <w:r w:rsidR="000A51C9" w:rsidRPr="003851A9">
        <w:t>la plantil</w:t>
      </w:r>
      <w:r w:rsidR="00B96BDC" w:rsidRPr="003851A9">
        <w:t>la</w:t>
      </w:r>
      <w:r w:rsidR="000A51C9" w:rsidRPr="003851A9">
        <w:t xml:space="preserve"> de </w:t>
      </w:r>
      <w:r w:rsidR="00B61025">
        <w:t>ECO</w:t>
      </w:r>
      <w:r w:rsidR="00FF382F" w:rsidRPr="003851A9">
        <w:t>,</w:t>
      </w:r>
      <w:r w:rsidR="00572429" w:rsidRPr="003851A9">
        <w:t xml:space="preserve"> plantillas de “</w:t>
      </w:r>
      <w:r w:rsidR="000A51C9" w:rsidRPr="003851A9">
        <w:t xml:space="preserve">Identificación del problema” </w:t>
      </w:r>
      <w:r w:rsidR="00572429" w:rsidRPr="003851A9">
        <w:t>cuyo identificador sea uno de</w:t>
      </w:r>
      <w:r w:rsidR="004372A7" w:rsidRPr="003851A9">
        <w:t xml:space="preserve"> los </w:t>
      </w:r>
      <w:r w:rsidR="00B96BDC" w:rsidRPr="003851A9">
        <w:t xml:space="preserve">del </w:t>
      </w:r>
      <w:r w:rsidR="00572429" w:rsidRPr="003851A9">
        <w:t xml:space="preserve">campo </w:t>
      </w:r>
      <w:proofErr w:type="spellStart"/>
      <w:r w:rsidR="00572429" w:rsidRPr="003851A9">
        <w:t>IdPs</w:t>
      </w:r>
      <w:proofErr w:type="spellEnd"/>
      <w:r w:rsidR="00572429" w:rsidRPr="003851A9">
        <w:t xml:space="preserve"> del </w:t>
      </w:r>
      <w:r w:rsidR="00C64476" w:rsidRPr="003851A9">
        <w:t>“Informe del Cambio”</w:t>
      </w:r>
      <w:r w:rsidR="005E603E">
        <w:t xml:space="preserve"> y</w:t>
      </w:r>
      <w:r w:rsidR="004372A7" w:rsidRPr="003851A9">
        <w:t xml:space="preserve"> la nueva línea base actualizada</w:t>
      </w:r>
      <w:r w:rsidR="005E603E">
        <w:t xml:space="preserve"> cubiertas;</w:t>
      </w:r>
      <w:r w:rsidR="6DF6A2F1" w:rsidRPr="003851A9">
        <w:t xml:space="preserve"> plantilla “Notificación de cambio realizado” en blanco disponible en la carpeta “</w:t>
      </w:r>
      <w:proofErr w:type="spellStart"/>
      <w:r w:rsidR="6DF6A2F1" w:rsidRPr="003851A9">
        <w:t>AppTravelsa</w:t>
      </w:r>
      <w:proofErr w:type="spellEnd"/>
      <w:r w:rsidR="6DF6A2F1" w:rsidRPr="003851A9">
        <w:t>/</w:t>
      </w:r>
      <w:proofErr w:type="spellStart"/>
      <w:r w:rsidR="00194805">
        <w:t>changes</w:t>
      </w:r>
      <w:proofErr w:type="spellEnd"/>
      <w:r w:rsidR="6DF6A2F1" w:rsidRPr="003851A9">
        <w:t>/Plantillas”</w:t>
      </w:r>
      <w:r w:rsidR="00C039F9" w:rsidRPr="003851A9">
        <w:t>.</w:t>
      </w:r>
    </w:p>
    <w:p w14:paraId="78B07F30" w14:textId="0343AF6D" w:rsidR="00590BEE" w:rsidRPr="003851A9" w:rsidRDefault="00590BEE" w:rsidP="0063727A">
      <w:pPr>
        <w:numPr>
          <w:ilvl w:val="0"/>
          <w:numId w:val="47"/>
        </w:numPr>
        <w:jc w:val="both"/>
        <w:rPr>
          <w:b/>
          <w:bCs/>
        </w:rPr>
      </w:pPr>
      <w:r w:rsidRPr="003851A9">
        <w:rPr>
          <w:b/>
          <w:bCs/>
        </w:rPr>
        <w:lastRenderedPageBreak/>
        <w:t>Productos de trabajo</w:t>
      </w:r>
      <w:r w:rsidRPr="003851A9">
        <w:t>:</w:t>
      </w:r>
      <w:r w:rsidR="009D784F" w:rsidRPr="003851A9">
        <w:t xml:space="preserve"> plantilla “</w:t>
      </w:r>
      <w:r w:rsidR="00AF049B" w:rsidRPr="003851A9">
        <w:t>Notificación de cambio realizado” cubierta.</w:t>
      </w:r>
    </w:p>
    <w:p w14:paraId="3D82F812" w14:textId="1788E714" w:rsidR="00590BEE" w:rsidRPr="003851A9" w:rsidRDefault="00590BEE" w:rsidP="0063727A">
      <w:pPr>
        <w:numPr>
          <w:ilvl w:val="0"/>
          <w:numId w:val="47"/>
        </w:numPr>
        <w:jc w:val="both"/>
        <w:rPr>
          <w:b/>
          <w:bCs/>
        </w:rPr>
      </w:pPr>
      <w:r w:rsidRPr="003851A9">
        <w:rPr>
          <w:b/>
          <w:bCs/>
        </w:rPr>
        <w:t>Criterios de entrada</w:t>
      </w:r>
      <w:r w:rsidRPr="003851A9">
        <w:t>:</w:t>
      </w:r>
      <w:r w:rsidR="00C039F9" w:rsidRPr="003851A9">
        <w:t xml:space="preserve"> el cambio se ha completado </w:t>
      </w:r>
      <w:r w:rsidR="005472E2" w:rsidRPr="003851A9">
        <w:t>satisfactoriamente y la línea base ha sido actualizada correctamente para reflejarlo.</w:t>
      </w:r>
    </w:p>
    <w:p w14:paraId="1970D9D4" w14:textId="0A5B0E86" w:rsidR="00590BEE" w:rsidRPr="003851A9" w:rsidRDefault="00590BEE" w:rsidP="0063727A">
      <w:pPr>
        <w:numPr>
          <w:ilvl w:val="0"/>
          <w:numId w:val="47"/>
        </w:numPr>
        <w:jc w:val="both"/>
        <w:rPr>
          <w:b/>
          <w:bCs/>
        </w:rPr>
      </w:pPr>
      <w:r w:rsidRPr="003851A9">
        <w:rPr>
          <w:b/>
          <w:bCs/>
        </w:rPr>
        <w:t>Criterios de salida</w:t>
      </w:r>
      <w:r w:rsidR="005454B8" w:rsidRPr="003851A9">
        <w:t>:</w:t>
      </w:r>
      <w:r w:rsidR="005472E2" w:rsidRPr="003851A9">
        <w:t xml:space="preserve"> el actor que realizó la solicitud de cambio </w:t>
      </w:r>
      <w:r w:rsidR="009065DE" w:rsidRPr="003851A9">
        <w:t xml:space="preserve">y todos los demás </w:t>
      </w:r>
      <w:r w:rsidR="009065DE" w:rsidRPr="003851A9">
        <w:rPr>
          <w:i/>
          <w:iCs/>
        </w:rPr>
        <w:t>stakeholders</w:t>
      </w:r>
      <w:r w:rsidR="009065DE" w:rsidRPr="003851A9">
        <w:t xml:space="preserve"> a los que les afecta son informados de que los cambios producidos.</w:t>
      </w:r>
    </w:p>
    <w:p w14:paraId="7035DBCD" w14:textId="77777777" w:rsidR="00810F2E" w:rsidRPr="003851A9" w:rsidRDefault="00810F2E" w:rsidP="00D4123F">
      <w:pPr>
        <w:jc w:val="both"/>
      </w:pPr>
    </w:p>
    <w:p w14:paraId="098DABB5" w14:textId="1A74125C" w:rsidR="38DAB1AD" w:rsidRPr="003851A9" w:rsidRDefault="38DAB1AD" w:rsidP="2FB53E66">
      <w:pPr>
        <w:pStyle w:val="Ttulo3"/>
      </w:pPr>
      <w:bookmarkStart w:id="21" w:name="_Toc159788956"/>
      <w:r w:rsidRPr="003851A9">
        <w:t>Notifica</w:t>
      </w:r>
      <w:r w:rsidR="3A805063" w:rsidRPr="003851A9">
        <w:t>r rechazo</w:t>
      </w:r>
      <w:bookmarkEnd w:id="21"/>
    </w:p>
    <w:p w14:paraId="7B705DF1" w14:textId="1DB89EA8" w:rsidR="3A805063" w:rsidRPr="003851A9" w:rsidRDefault="3A805063" w:rsidP="2FB53E66">
      <w:pPr>
        <w:numPr>
          <w:ilvl w:val="0"/>
          <w:numId w:val="34"/>
        </w:numPr>
        <w:jc w:val="both"/>
      </w:pPr>
      <w:r w:rsidRPr="003851A9">
        <w:rPr>
          <w:b/>
          <w:bCs/>
        </w:rPr>
        <w:t>Descripción</w:t>
      </w:r>
      <w:r w:rsidRPr="003851A9">
        <w:t xml:space="preserve">: después de la decisión de no realizar el cambio por parte de la autoridad del </w:t>
      </w:r>
      <w:r w:rsidR="056E303B" w:rsidRPr="003851A9">
        <w:t>cambio, se notificará de la misma al cliente que ha notificado el cambio</w:t>
      </w:r>
      <w:r w:rsidRPr="003851A9">
        <w:t>.</w:t>
      </w:r>
    </w:p>
    <w:p w14:paraId="71469AAA" w14:textId="35615019" w:rsidR="3A805063" w:rsidRPr="003851A9" w:rsidRDefault="3A805063" w:rsidP="2FB53E66">
      <w:pPr>
        <w:numPr>
          <w:ilvl w:val="0"/>
          <w:numId w:val="34"/>
        </w:numPr>
        <w:jc w:val="both"/>
      </w:pPr>
      <w:r w:rsidRPr="003851A9">
        <w:rPr>
          <w:b/>
          <w:bCs/>
        </w:rPr>
        <w:t>Involucrados</w:t>
      </w:r>
      <w:r w:rsidRPr="003851A9">
        <w:t xml:space="preserve">: </w:t>
      </w:r>
      <w:r w:rsidR="505C1012" w:rsidRPr="003851A9">
        <w:t>la autoridad de gestión del cambio, solicitante del cambio</w:t>
      </w:r>
      <w:r w:rsidRPr="003851A9">
        <w:t>.</w:t>
      </w:r>
    </w:p>
    <w:p w14:paraId="248D3E3D" w14:textId="334CFC11" w:rsidR="3A805063" w:rsidRPr="003851A9" w:rsidRDefault="3A805063" w:rsidP="2FB53E66">
      <w:pPr>
        <w:numPr>
          <w:ilvl w:val="0"/>
          <w:numId w:val="34"/>
        </w:numPr>
        <w:jc w:val="both"/>
      </w:pPr>
      <w:r w:rsidRPr="003851A9">
        <w:rPr>
          <w:b/>
          <w:bCs/>
        </w:rPr>
        <w:t>Entradas requeridas</w:t>
      </w:r>
      <w:r w:rsidRPr="003851A9">
        <w:t>: plantilla de</w:t>
      </w:r>
      <w:r w:rsidR="005E603E">
        <w:t xml:space="preserve"> ECO</w:t>
      </w:r>
      <w:r w:rsidR="009A08AB" w:rsidRPr="003851A9">
        <w:t xml:space="preserve">, </w:t>
      </w:r>
      <w:r w:rsidRPr="003851A9">
        <w:t>plantilla</w:t>
      </w:r>
      <w:r w:rsidR="009A08AB" w:rsidRPr="003851A9">
        <w:t>s</w:t>
      </w:r>
      <w:r w:rsidRPr="003851A9">
        <w:t xml:space="preserve"> de "Identificación del problema" cubierta</w:t>
      </w:r>
      <w:r w:rsidR="009A08AB" w:rsidRPr="003851A9">
        <w:t xml:space="preserve">s cuyo identificador sea uno de los del campo </w:t>
      </w:r>
      <w:proofErr w:type="spellStart"/>
      <w:r w:rsidR="009A08AB" w:rsidRPr="003851A9">
        <w:t>IdPs</w:t>
      </w:r>
      <w:proofErr w:type="spellEnd"/>
      <w:r w:rsidR="009A08AB" w:rsidRPr="003851A9">
        <w:t xml:space="preserve"> del “Informe del Cambio”</w:t>
      </w:r>
      <w:r w:rsidRPr="003851A9">
        <w:t>, plantilla “Aprobación del cambio” cubierta</w:t>
      </w:r>
      <w:r w:rsidR="005E603E">
        <w:t>s;</w:t>
      </w:r>
      <w:r w:rsidR="78254F86" w:rsidRPr="003851A9">
        <w:t xml:space="preserve"> plantilla de “Notificar cambio” en blanco disponible en la carpeta “</w:t>
      </w:r>
      <w:proofErr w:type="spellStart"/>
      <w:r w:rsidR="78254F86" w:rsidRPr="003851A9">
        <w:t>AppTravelsa</w:t>
      </w:r>
      <w:proofErr w:type="spellEnd"/>
      <w:r w:rsidR="78254F86" w:rsidRPr="003851A9">
        <w:t>/</w:t>
      </w:r>
      <w:proofErr w:type="spellStart"/>
      <w:r w:rsidR="00194805">
        <w:t>changes</w:t>
      </w:r>
      <w:proofErr w:type="spellEnd"/>
      <w:r w:rsidR="78254F86" w:rsidRPr="003851A9">
        <w:t>/Plantillas”</w:t>
      </w:r>
      <w:r w:rsidRPr="003851A9">
        <w:t>.</w:t>
      </w:r>
    </w:p>
    <w:p w14:paraId="18873E7E" w14:textId="4E2E178D" w:rsidR="3A805063" w:rsidRPr="003851A9" w:rsidRDefault="3A805063" w:rsidP="2FB53E66">
      <w:pPr>
        <w:numPr>
          <w:ilvl w:val="0"/>
          <w:numId w:val="34"/>
        </w:numPr>
        <w:jc w:val="both"/>
      </w:pPr>
      <w:r w:rsidRPr="003851A9">
        <w:rPr>
          <w:b/>
          <w:bCs/>
        </w:rPr>
        <w:t>Productos de trabajo</w:t>
      </w:r>
      <w:r w:rsidRPr="003851A9">
        <w:t xml:space="preserve">:  </w:t>
      </w:r>
      <w:r w:rsidR="00438167" w:rsidRPr="003851A9">
        <w:t>plantilla de “Notificar rechazo” cubierta</w:t>
      </w:r>
      <w:r w:rsidRPr="003851A9">
        <w:t>.</w:t>
      </w:r>
    </w:p>
    <w:p w14:paraId="4816C34A" w14:textId="1C47B384" w:rsidR="3A805063" w:rsidRPr="003851A9" w:rsidRDefault="3A805063" w:rsidP="2FB53E66">
      <w:pPr>
        <w:numPr>
          <w:ilvl w:val="0"/>
          <w:numId w:val="34"/>
        </w:numPr>
        <w:jc w:val="both"/>
      </w:pPr>
      <w:r w:rsidRPr="003851A9">
        <w:rPr>
          <w:b/>
          <w:bCs/>
        </w:rPr>
        <w:t>Criterios de entrada</w:t>
      </w:r>
      <w:r w:rsidRPr="003851A9">
        <w:t>:</w:t>
      </w:r>
      <w:r w:rsidR="25C25A0F" w:rsidRPr="003851A9">
        <w:t xml:space="preserve"> en</w:t>
      </w:r>
      <w:r w:rsidRPr="003851A9">
        <w:t xml:space="preserve"> la plantilla de </w:t>
      </w:r>
      <w:r w:rsidR="29FFA1B5" w:rsidRPr="003851A9">
        <w:t>“</w:t>
      </w:r>
      <w:r w:rsidR="5C631F92" w:rsidRPr="003851A9">
        <w:t>Aprobación del cambio</w:t>
      </w:r>
      <w:r w:rsidR="29FFA1B5" w:rsidRPr="003851A9">
        <w:t>”</w:t>
      </w:r>
      <w:r w:rsidR="6042B1AA" w:rsidRPr="003851A9">
        <w:t xml:space="preserve"> </w:t>
      </w:r>
      <w:r w:rsidR="2DFF7896" w:rsidRPr="003851A9">
        <w:t>se identifica que el cambio ha sido rechazado</w:t>
      </w:r>
      <w:r w:rsidRPr="003851A9">
        <w:t>.</w:t>
      </w:r>
    </w:p>
    <w:p w14:paraId="78E2C5B2" w14:textId="00B4C0D9" w:rsidR="3A805063" w:rsidRPr="003851A9" w:rsidRDefault="3A805063" w:rsidP="2FB53E66">
      <w:pPr>
        <w:numPr>
          <w:ilvl w:val="0"/>
          <w:numId w:val="34"/>
        </w:numPr>
        <w:jc w:val="both"/>
      </w:pPr>
      <w:r w:rsidRPr="003851A9">
        <w:rPr>
          <w:b/>
          <w:bCs/>
        </w:rPr>
        <w:t>Criterios de salida</w:t>
      </w:r>
      <w:r w:rsidRPr="003851A9">
        <w:t xml:space="preserve">: </w:t>
      </w:r>
      <w:r w:rsidR="09A4F30F" w:rsidRPr="003851A9">
        <w:t>el actor que realizó la solicitud de cambio es informado de que el cambio ha sido rechazado</w:t>
      </w:r>
      <w:r w:rsidRPr="003851A9">
        <w:t>.</w:t>
      </w:r>
    </w:p>
    <w:p w14:paraId="203BA7DA" w14:textId="3F573168" w:rsidR="2FB53E66" w:rsidRPr="003851A9" w:rsidRDefault="00987272" w:rsidP="2FB53E66">
      <w:pPr>
        <w:jc w:val="both"/>
      </w:pPr>
      <w:r w:rsidRPr="003851A9">
        <w:br w:type="page"/>
      </w:r>
    </w:p>
    <w:p w14:paraId="25463D0B" w14:textId="77777777" w:rsidR="00F512EB" w:rsidRPr="003851A9" w:rsidRDefault="00F512EB" w:rsidP="004B278D">
      <w:pPr>
        <w:pStyle w:val="Ttulo2"/>
      </w:pPr>
      <w:bookmarkStart w:id="22" w:name="_Toc159788957"/>
      <w:r w:rsidRPr="003851A9">
        <w:t>Plantillas del proceso</w:t>
      </w:r>
      <w:bookmarkEnd w:id="22"/>
    </w:p>
    <w:p w14:paraId="12A08A7E" w14:textId="43A2BD5C" w:rsidR="00F512EB" w:rsidRPr="003851A9" w:rsidRDefault="4505DA3E" w:rsidP="00D4123F">
      <w:pPr>
        <w:pStyle w:val="Ttulo3"/>
        <w:jc w:val="both"/>
      </w:pPr>
      <w:bookmarkStart w:id="23" w:name="_Toc159788958"/>
      <w:r w:rsidRPr="003851A9">
        <w:t xml:space="preserve">Plantilla </w:t>
      </w:r>
      <w:r w:rsidR="0C074CBE" w:rsidRPr="003851A9">
        <w:t>“Identificación del problema”</w:t>
      </w:r>
      <w:r w:rsidRPr="003851A9">
        <w:t>.</w:t>
      </w:r>
      <w:bookmarkEnd w:id="23"/>
    </w:p>
    <w:p w14:paraId="33EDBFCB" w14:textId="7236A656" w:rsidR="00F512EB" w:rsidRPr="003851A9" w:rsidRDefault="00F512EB" w:rsidP="00D4123F">
      <w:pPr>
        <w:pStyle w:val="Ttulo4"/>
        <w:jc w:val="both"/>
      </w:pPr>
      <w:r w:rsidRPr="003851A9">
        <w:t>Modelo</w:t>
      </w:r>
    </w:p>
    <w:p w14:paraId="5D43B75E" w14:textId="2E85241B" w:rsidR="00D90739" w:rsidRPr="003851A9" w:rsidRDefault="00D90739" w:rsidP="642FDAF5"/>
    <w:tbl>
      <w:tblPr>
        <w:tblW w:w="9316" w:type="dxa"/>
        <w:tblInd w:w="75" w:type="dxa"/>
        <w:tblCellMar>
          <w:left w:w="70" w:type="dxa"/>
          <w:right w:w="70" w:type="dxa"/>
        </w:tblCellMar>
        <w:tblLook w:val="04A0" w:firstRow="1" w:lastRow="0" w:firstColumn="1" w:lastColumn="0" w:noHBand="0" w:noVBand="1"/>
      </w:tblPr>
      <w:tblGrid>
        <w:gridCol w:w="4640"/>
        <w:gridCol w:w="4640"/>
        <w:gridCol w:w="146"/>
      </w:tblGrid>
      <w:tr w:rsidR="002307B5" w14:paraId="4C7377F8" w14:textId="77777777" w:rsidTr="002307B5">
        <w:trPr>
          <w:gridAfter w:val="1"/>
          <w:wAfter w:w="36" w:type="dxa"/>
          <w:trHeight w:val="405"/>
        </w:trPr>
        <w:tc>
          <w:tcPr>
            <w:tcW w:w="4640" w:type="dxa"/>
            <w:tcBorders>
              <w:top w:val="single" w:sz="4" w:space="0" w:color="000000"/>
              <w:left w:val="single" w:sz="4" w:space="0" w:color="000000"/>
              <w:bottom w:val="nil"/>
              <w:right w:val="nil"/>
            </w:tcBorders>
            <w:shd w:val="clear" w:color="000000" w:fill="D9D9D9"/>
            <w:noWrap/>
            <w:vAlign w:val="center"/>
            <w:hideMark/>
          </w:tcPr>
          <w:p w14:paraId="1054A00D" w14:textId="77777777" w:rsidR="002307B5" w:rsidRDefault="002307B5">
            <w:pPr>
              <w:rPr>
                <w:color w:val="000000"/>
                <w:lang w:eastAsia="es-ES" w:bidi="ar-SA"/>
              </w:rPr>
            </w:pPr>
            <w:proofErr w:type="spellStart"/>
            <w:r>
              <w:rPr>
                <w:color w:val="000000"/>
              </w:rPr>
              <w:t>IdP</w:t>
            </w:r>
            <w:proofErr w:type="spellEnd"/>
            <w:r>
              <w:rPr>
                <w:color w:val="000000"/>
              </w:rPr>
              <w:t>:</w:t>
            </w:r>
          </w:p>
        </w:tc>
        <w:tc>
          <w:tcPr>
            <w:tcW w:w="4640"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198CDFD4" w14:textId="77777777" w:rsidR="002307B5" w:rsidRDefault="002307B5">
            <w:pPr>
              <w:rPr>
                <w:color w:val="000000"/>
              </w:rPr>
            </w:pPr>
            <w:r>
              <w:rPr>
                <w:color w:val="000000"/>
              </w:rPr>
              <w:t>Fecha:</w:t>
            </w:r>
          </w:p>
        </w:tc>
      </w:tr>
      <w:tr w:rsidR="002307B5" w14:paraId="22C05B88" w14:textId="77777777" w:rsidTr="002307B5">
        <w:trPr>
          <w:gridAfter w:val="1"/>
          <w:wAfter w:w="36" w:type="dxa"/>
          <w:trHeight w:val="405"/>
        </w:trPr>
        <w:tc>
          <w:tcPr>
            <w:tcW w:w="4640" w:type="dxa"/>
            <w:tcBorders>
              <w:top w:val="single" w:sz="4" w:space="0" w:color="000000"/>
              <w:left w:val="single" w:sz="4" w:space="0" w:color="000000"/>
              <w:bottom w:val="nil"/>
              <w:right w:val="nil"/>
            </w:tcBorders>
            <w:shd w:val="clear" w:color="auto" w:fill="auto"/>
            <w:noWrap/>
            <w:vAlign w:val="center"/>
            <w:hideMark/>
          </w:tcPr>
          <w:p w14:paraId="04CE4887" w14:textId="77777777" w:rsidR="002307B5" w:rsidRDefault="002307B5">
            <w:pPr>
              <w:rPr>
                <w:color w:val="000000"/>
              </w:rPr>
            </w:pPr>
            <w:r>
              <w:rPr>
                <w:color w:val="000000"/>
              </w:rPr>
              <w:t>Nombre:</w:t>
            </w:r>
          </w:p>
        </w:tc>
        <w:tc>
          <w:tcPr>
            <w:tcW w:w="46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C117F0" w14:textId="77777777" w:rsidR="002307B5" w:rsidRDefault="002307B5">
            <w:pPr>
              <w:rPr>
                <w:color w:val="000000"/>
              </w:rPr>
            </w:pPr>
            <w:r>
              <w:rPr>
                <w:color w:val="000000"/>
              </w:rPr>
              <w:t>Relación con el proyecto:</w:t>
            </w:r>
          </w:p>
        </w:tc>
      </w:tr>
      <w:tr w:rsidR="002307B5" w14:paraId="5D5D9A2E" w14:textId="77777777" w:rsidTr="002307B5">
        <w:trPr>
          <w:gridAfter w:val="1"/>
          <w:wAfter w:w="36" w:type="dxa"/>
          <w:trHeight w:val="405"/>
        </w:trPr>
        <w:tc>
          <w:tcPr>
            <w:tcW w:w="4640" w:type="dxa"/>
            <w:tcBorders>
              <w:top w:val="single" w:sz="4" w:space="0" w:color="000000"/>
              <w:left w:val="single" w:sz="4" w:space="0" w:color="000000"/>
              <w:bottom w:val="nil"/>
              <w:right w:val="single" w:sz="4" w:space="0" w:color="000000"/>
            </w:tcBorders>
            <w:shd w:val="clear" w:color="auto" w:fill="auto"/>
            <w:noWrap/>
            <w:vAlign w:val="center"/>
            <w:hideMark/>
          </w:tcPr>
          <w:p w14:paraId="4884484C" w14:textId="77777777" w:rsidR="002307B5" w:rsidRDefault="002307B5">
            <w:pPr>
              <w:rPr>
                <w:color w:val="000000"/>
              </w:rPr>
            </w:pPr>
            <w:r>
              <w:rPr>
                <w:color w:val="000000"/>
              </w:rPr>
              <w:t>Teléfono:</w:t>
            </w:r>
          </w:p>
        </w:tc>
        <w:tc>
          <w:tcPr>
            <w:tcW w:w="4640" w:type="dxa"/>
            <w:tcBorders>
              <w:top w:val="nil"/>
              <w:left w:val="nil"/>
              <w:bottom w:val="nil"/>
              <w:right w:val="single" w:sz="4" w:space="0" w:color="000000"/>
            </w:tcBorders>
            <w:shd w:val="clear" w:color="auto" w:fill="auto"/>
            <w:noWrap/>
            <w:vAlign w:val="center"/>
            <w:hideMark/>
          </w:tcPr>
          <w:p w14:paraId="15D667ED" w14:textId="77777777" w:rsidR="002307B5" w:rsidRDefault="002307B5">
            <w:pPr>
              <w:rPr>
                <w:color w:val="000000"/>
              </w:rPr>
            </w:pPr>
            <w:r>
              <w:rPr>
                <w:color w:val="000000"/>
              </w:rPr>
              <w:t>Correo electrónico:</w:t>
            </w:r>
          </w:p>
        </w:tc>
      </w:tr>
      <w:tr w:rsidR="002307B5" w14:paraId="313E658A" w14:textId="77777777" w:rsidTr="002307B5">
        <w:trPr>
          <w:gridAfter w:val="1"/>
          <w:wAfter w:w="36" w:type="dxa"/>
          <w:trHeight w:val="405"/>
        </w:trPr>
        <w:tc>
          <w:tcPr>
            <w:tcW w:w="9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F0C18E" w14:textId="77777777" w:rsidR="002307B5" w:rsidRDefault="002307B5">
            <w:pPr>
              <w:jc w:val="center"/>
              <w:rPr>
                <w:b/>
                <w:bCs/>
                <w:color w:val="000000"/>
              </w:rPr>
            </w:pPr>
            <w:r>
              <w:rPr>
                <w:b/>
                <w:bCs/>
                <w:color w:val="000000"/>
              </w:rPr>
              <w:t>Descripción del problema</w:t>
            </w:r>
          </w:p>
        </w:tc>
      </w:tr>
      <w:tr w:rsidR="002307B5" w14:paraId="03B3D442" w14:textId="77777777" w:rsidTr="002307B5">
        <w:trPr>
          <w:gridAfter w:val="1"/>
          <w:wAfter w:w="36" w:type="dxa"/>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1CA29D6" w14:textId="77777777" w:rsidR="002307B5" w:rsidRDefault="002307B5">
            <w:pPr>
              <w:rPr>
                <w:color w:val="000000"/>
              </w:rPr>
            </w:pPr>
            <w:r>
              <w:rPr>
                <w:color w:val="000000"/>
              </w:rPr>
              <w:t>Situación en la que se detecta:</w:t>
            </w:r>
          </w:p>
        </w:tc>
      </w:tr>
      <w:tr w:rsidR="002307B5" w14:paraId="6C0F1072"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4E28F77"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22A69782" w14:textId="77777777" w:rsidR="002307B5" w:rsidRDefault="002307B5">
            <w:pPr>
              <w:rPr>
                <w:color w:val="000000"/>
              </w:rPr>
            </w:pPr>
          </w:p>
        </w:tc>
      </w:tr>
      <w:tr w:rsidR="002307B5" w14:paraId="4A3D3E5D" w14:textId="77777777" w:rsidTr="002307B5">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8F6C46D" w14:textId="77777777" w:rsidR="002307B5" w:rsidRDefault="002307B5">
            <w:pPr>
              <w:rPr>
                <w:color w:val="000000"/>
              </w:rPr>
            </w:pPr>
            <w:r>
              <w:rPr>
                <w:color w:val="000000"/>
              </w:rPr>
              <w:t>Descripción:</w:t>
            </w:r>
          </w:p>
        </w:tc>
        <w:tc>
          <w:tcPr>
            <w:tcW w:w="36" w:type="dxa"/>
            <w:vAlign w:val="center"/>
            <w:hideMark/>
          </w:tcPr>
          <w:p w14:paraId="4DDA495C" w14:textId="77777777" w:rsidR="002307B5" w:rsidRDefault="002307B5">
            <w:pPr>
              <w:rPr>
                <w:sz w:val="20"/>
                <w:szCs w:val="20"/>
              </w:rPr>
            </w:pPr>
          </w:p>
        </w:tc>
      </w:tr>
      <w:tr w:rsidR="002307B5" w14:paraId="30FCC8BA"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A8E5DDD"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32B3A63A" w14:textId="77777777" w:rsidR="002307B5" w:rsidRDefault="002307B5">
            <w:pPr>
              <w:rPr>
                <w:color w:val="000000"/>
              </w:rPr>
            </w:pPr>
          </w:p>
        </w:tc>
      </w:tr>
      <w:tr w:rsidR="002307B5" w14:paraId="403AD46E" w14:textId="77777777" w:rsidTr="002307B5">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CAD5040" w14:textId="77777777" w:rsidR="002307B5" w:rsidRDefault="002307B5">
            <w:pPr>
              <w:rPr>
                <w:color w:val="000000"/>
              </w:rPr>
            </w:pPr>
            <w:r>
              <w:rPr>
                <w:color w:val="000000"/>
              </w:rPr>
              <w:t>Justificación:</w:t>
            </w:r>
          </w:p>
        </w:tc>
        <w:tc>
          <w:tcPr>
            <w:tcW w:w="36" w:type="dxa"/>
            <w:vAlign w:val="center"/>
            <w:hideMark/>
          </w:tcPr>
          <w:p w14:paraId="4FEC886E" w14:textId="77777777" w:rsidR="002307B5" w:rsidRDefault="002307B5">
            <w:pPr>
              <w:rPr>
                <w:sz w:val="20"/>
                <w:szCs w:val="20"/>
              </w:rPr>
            </w:pPr>
          </w:p>
        </w:tc>
      </w:tr>
      <w:tr w:rsidR="002307B5" w14:paraId="6B98B5D6"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BF44C17"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5617D6CF" w14:textId="77777777" w:rsidR="002307B5" w:rsidRDefault="002307B5">
            <w:pPr>
              <w:rPr>
                <w:color w:val="000000"/>
              </w:rPr>
            </w:pPr>
          </w:p>
        </w:tc>
      </w:tr>
      <w:tr w:rsidR="002307B5" w14:paraId="55C4AFC8" w14:textId="77777777" w:rsidTr="002307B5">
        <w:trPr>
          <w:trHeight w:val="405"/>
        </w:trPr>
        <w:tc>
          <w:tcPr>
            <w:tcW w:w="928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5C84CF7F" w14:textId="77777777" w:rsidR="002307B5" w:rsidRDefault="002307B5">
            <w:pPr>
              <w:rPr>
                <w:color w:val="000000"/>
              </w:rPr>
            </w:pPr>
            <w:r>
              <w:rPr>
                <w:color w:val="000000"/>
              </w:rPr>
              <w:t>Documentos adjuntos:</w:t>
            </w:r>
          </w:p>
        </w:tc>
        <w:tc>
          <w:tcPr>
            <w:tcW w:w="36" w:type="dxa"/>
            <w:vAlign w:val="center"/>
            <w:hideMark/>
          </w:tcPr>
          <w:p w14:paraId="6E19259B" w14:textId="77777777" w:rsidR="002307B5" w:rsidRDefault="002307B5">
            <w:pPr>
              <w:rPr>
                <w:sz w:val="20"/>
                <w:szCs w:val="20"/>
              </w:rPr>
            </w:pPr>
          </w:p>
        </w:tc>
      </w:tr>
      <w:tr w:rsidR="002307B5" w14:paraId="65F9C8DD" w14:textId="77777777" w:rsidTr="002307B5">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986AE3" w14:textId="77777777" w:rsidR="002307B5" w:rsidRDefault="002307B5">
            <w:pPr>
              <w:rPr>
                <w:color w:val="000000"/>
              </w:rPr>
            </w:pPr>
            <w:r>
              <w:rPr>
                <w:color w:val="000000"/>
              </w:rPr>
              <w:t>Completado por:</w:t>
            </w:r>
          </w:p>
        </w:tc>
        <w:tc>
          <w:tcPr>
            <w:tcW w:w="36" w:type="dxa"/>
            <w:vAlign w:val="center"/>
            <w:hideMark/>
          </w:tcPr>
          <w:p w14:paraId="7349817F" w14:textId="77777777" w:rsidR="002307B5" w:rsidRDefault="002307B5">
            <w:pPr>
              <w:rPr>
                <w:sz w:val="20"/>
                <w:szCs w:val="20"/>
              </w:rPr>
            </w:pPr>
          </w:p>
        </w:tc>
      </w:tr>
      <w:tr w:rsidR="002307B5" w14:paraId="32EF0B24" w14:textId="77777777" w:rsidTr="002307B5">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3A9BBD7F" w14:textId="77777777" w:rsidR="002307B5" w:rsidRDefault="002307B5">
            <w:pPr>
              <w:jc w:val="center"/>
              <w:rPr>
                <w:color w:val="000000"/>
              </w:rPr>
            </w:pPr>
            <w:r>
              <w:rPr>
                <w:color w:val="000000"/>
              </w:rPr>
              <w:t>Id 1/1 (número de página relativo)</w:t>
            </w:r>
          </w:p>
        </w:tc>
        <w:tc>
          <w:tcPr>
            <w:tcW w:w="36" w:type="dxa"/>
            <w:vAlign w:val="center"/>
            <w:hideMark/>
          </w:tcPr>
          <w:p w14:paraId="03C18A9B" w14:textId="77777777" w:rsidR="002307B5" w:rsidRDefault="002307B5">
            <w:pPr>
              <w:rPr>
                <w:sz w:val="20"/>
                <w:szCs w:val="20"/>
              </w:rPr>
            </w:pPr>
          </w:p>
        </w:tc>
      </w:tr>
    </w:tbl>
    <w:p w14:paraId="5602D807" w14:textId="298E5BB0" w:rsidR="00987272" w:rsidRPr="003851A9" w:rsidRDefault="00987272" w:rsidP="009D179D"/>
    <w:p w14:paraId="42E3952E" w14:textId="77777777" w:rsidR="00F512EB" w:rsidRPr="003851A9" w:rsidRDefault="4505DA3E" w:rsidP="00D4123F">
      <w:pPr>
        <w:pStyle w:val="Ttulo4"/>
        <w:jc w:val="both"/>
      </w:pPr>
      <w:r w:rsidRPr="003851A9">
        <w:t>Justificación de sus campos</w:t>
      </w:r>
    </w:p>
    <w:p w14:paraId="644D133E" w14:textId="6C397CC9" w:rsidR="4D405A65" w:rsidRPr="003851A9" w:rsidRDefault="4D405A65" w:rsidP="00D4123F">
      <w:pPr>
        <w:pStyle w:val="Prrafodelista"/>
        <w:numPr>
          <w:ilvl w:val="0"/>
          <w:numId w:val="13"/>
        </w:numPr>
        <w:jc w:val="both"/>
        <w:rPr>
          <w:b/>
          <w:bCs/>
        </w:rPr>
      </w:pPr>
      <w:r w:rsidRPr="003851A9">
        <w:rPr>
          <w:b/>
          <w:bCs/>
        </w:rPr>
        <w:t>Plantilla:</w:t>
      </w:r>
    </w:p>
    <w:p w14:paraId="4F277F27" w14:textId="742FA18B" w:rsidR="4D405A65" w:rsidRPr="003851A9" w:rsidRDefault="4D405A65" w:rsidP="7CE5BF1F">
      <w:pPr>
        <w:pStyle w:val="Prrafodelista"/>
        <w:numPr>
          <w:ilvl w:val="0"/>
          <w:numId w:val="41"/>
        </w:numPr>
        <w:jc w:val="both"/>
      </w:pPr>
      <w:r w:rsidRPr="003851A9">
        <w:rPr>
          <w:u w:val="single"/>
        </w:rPr>
        <w:t>Fecha</w:t>
      </w:r>
      <w:r w:rsidRPr="003851A9">
        <w:t xml:space="preserve">: </w:t>
      </w:r>
      <w:r w:rsidR="41FD41ED" w:rsidRPr="003851A9">
        <w:t>fecha en la que se abre el problema.</w:t>
      </w:r>
    </w:p>
    <w:p w14:paraId="053BEA6C" w14:textId="523CADA1" w:rsidR="41FD41ED" w:rsidRPr="003851A9" w:rsidRDefault="41FD41ED" w:rsidP="00D4123F">
      <w:pPr>
        <w:pStyle w:val="Prrafodelista"/>
        <w:numPr>
          <w:ilvl w:val="1"/>
          <w:numId w:val="13"/>
        </w:numPr>
        <w:jc w:val="both"/>
      </w:pPr>
      <w:proofErr w:type="spellStart"/>
      <w:r w:rsidRPr="003851A9">
        <w:rPr>
          <w:u w:val="single"/>
        </w:rPr>
        <w:t>Id</w:t>
      </w:r>
      <w:r w:rsidR="00764027" w:rsidRPr="003851A9">
        <w:rPr>
          <w:u w:val="single"/>
        </w:rPr>
        <w:t>P</w:t>
      </w:r>
      <w:proofErr w:type="spellEnd"/>
      <w:r w:rsidRPr="003851A9">
        <w:t>:</w:t>
      </w:r>
      <w:r w:rsidR="00764027" w:rsidRPr="003851A9">
        <w:t xml:space="preserve"> </w:t>
      </w:r>
      <w:r w:rsidR="00EF7BAA" w:rsidRPr="003851A9">
        <w:t>un identificador de la notificación del problema</w:t>
      </w:r>
      <w:r w:rsidR="006F5BB6" w:rsidRPr="003851A9">
        <w:t xml:space="preserve"> (sirve como identificador de esta plantilla)</w:t>
      </w:r>
      <w:r w:rsidR="00EF7BAA" w:rsidRPr="003851A9">
        <w:t xml:space="preserve">. </w:t>
      </w:r>
      <w:r w:rsidRPr="003851A9">
        <w:t xml:space="preserve"> </w:t>
      </w:r>
      <w:r w:rsidR="007A076F" w:rsidRPr="007A076F">
        <w:t>Formato</w:t>
      </w:r>
      <w:r w:rsidRPr="003851A9">
        <w:t xml:space="preserve">: </w:t>
      </w:r>
      <w:r w:rsidR="00CA6FB0" w:rsidRPr="003851A9">
        <w:t>RFC</w:t>
      </w:r>
      <w:r w:rsidRPr="003851A9">
        <w:t xml:space="preserve"> + Número identificación</w:t>
      </w:r>
      <w:r w:rsidR="2DE60D2C" w:rsidRPr="003851A9">
        <w:t xml:space="preserve"> </w:t>
      </w:r>
      <w:r w:rsidRPr="003851A9">
        <w:t>correlativo.</w:t>
      </w:r>
    </w:p>
    <w:p w14:paraId="5C15576F" w14:textId="660C12D3" w:rsidR="61D00B8C" w:rsidRPr="003851A9" w:rsidRDefault="61D00B8C" w:rsidP="00D4123F">
      <w:pPr>
        <w:pStyle w:val="Prrafodelista"/>
        <w:numPr>
          <w:ilvl w:val="1"/>
          <w:numId w:val="13"/>
        </w:numPr>
        <w:jc w:val="both"/>
      </w:pPr>
      <w:r w:rsidRPr="003851A9">
        <w:rPr>
          <w:u w:val="single"/>
        </w:rPr>
        <w:t>Información del notificador:</w:t>
      </w:r>
    </w:p>
    <w:p w14:paraId="26B8AB45" w14:textId="12448D3D" w:rsidR="41FD41ED" w:rsidRPr="003851A9" w:rsidRDefault="41FD41ED" w:rsidP="00D4123F">
      <w:pPr>
        <w:pStyle w:val="Prrafodelista"/>
        <w:numPr>
          <w:ilvl w:val="2"/>
          <w:numId w:val="13"/>
        </w:numPr>
        <w:jc w:val="both"/>
      </w:pPr>
      <w:r w:rsidRPr="003851A9">
        <w:t>Nombre: nombre del individuo que notifica el problema</w:t>
      </w:r>
      <w:r w:rsidR="12EF827D" w:rsidRPr="003851A9">
        <w:t>.</w:t>
      </w:r>
    </w:p>
    <w:p w14:paraId="7DD0FF39" w14:textId="6E98258F" w:rsidR="48B9FE8E" w:rsidRPr="003851A9" w:rsidRDefault="48B9FE8E" w:rsidP="00D4123F">
      <w:pPr>
        <w:pStyle w:val="Prrafodelista"/>
        <w:numPr>
          <w:ilvl w:val="2"/>
          <w:numId w:val="13"/>
        </w:numPr>
        <w:jc w:val="both"/>
      </w:pPr>
      <w:r w:rsidRPr="003851A9">
        <w:t>Relación con el proyecto: cargo o relación del notificador con el proyecto.</w:t>
      </w:r>
    </w:p>
    <w:p w14:paraId="502B7343" w14:textId="2438E7F7" w:rsidR="48B9FE8E" w:rsidRPr="003851A9" w:rsidRDefault="48B9FE8E" w:rsidP="00D4123F">
      <w:pPr>
        <w:pStyle w:val="Prrafodelista"/>
        <w:numPr>
          <w:ilvl w:val="2"/>
          <w:numId w:val="13"/>
        </w:numPr>
        <w:jc w:val="both"/>
      </w:pPr>
      <w:r w:rsidRPr="003851A9">
        <w:t xml:space="preserve">Información de </w:t>
      </w:r>
      <w:r w:rsidR="32D0D55B" w:rsidRPr="003851A9">
        <w:t>c</w:t>
      </w:r>
      <w:r w:rsidRPr="003851A9">
        <w:t>ontacto: número de teléfono o correo electrónico del notificador.</w:t>
      </w:r>
    </w:p>
    <w:p w14:paraId="16EAC9B6" w14:textId="6A202F44" w:rsidR="48B9FE8E" w:rsidRPr="003851A9" w:rsidRDefault="48B9FE8E" w:rsidP="00D4123F">
      <w:pPr>
        <w:pStyle w:val="Prrafodelista"/>
        <w:numPr>
          <w:ilvl w:val="1"/>
          <w:numId w:val="13"/>
        </w:numPr>
        <w:jc w:val="both"/>
      </w:pPr>
      <w:r w:rsidRPr="003851A9">
        <w:rPr>
          <w:u w:val="single"/>
        </w:rPr>
        <w:t>Descripción del problema:</w:t>
      </w:r>
    </w:p>
    <w:p w14:paraId="4605AE0E" w14:textId="5F09024C" w:rsidR="48B9FE8E" w:rsidRPr="003851A9" w:rsidRDefault="48B9FE8E" w:rsidP="00D4123F">
      <w:pPr>
        <w:pStyle w:val="Prrafodelista"/>
        <w:numPr>
          <w:ilvl w:val="2"/>
          <w:numId w:val="13"/>
        </w:numPr>
        <w:jc w:val="both"/>
      </w:pPr>
      <w:r w:rsidRPr="003851A9">
        <w:t>Situación en la que se detecta.</w:t>
      </w:r>
    </w:p>
    <w:p w14:paraId="204D5C9D" w14:textId="7D25284F" w:rsidR="48B9FE8E" w:rsidRPr="003851A9" w:rsidRDefault="48B9FE8E" w:rsidP="00D4123F">
      <w:pPr>
        <w:pStyle w:val="Prrafodelista"/>
        <w:numPr>
          <w:ilvl w:val="2"/>
          <w:numId w:val="13"/>
        </w:numPr>
        <w:jc w:val="both"/>
      </w:pPr>
      <w:r w:rsidRPr="003851A9">
        <w:t>Descripción</w:t>
      </w:r>
      <w:r w:rsidR="62B56686" w:rsidRPr="003851A9">
        <w:t>: explicación completa y detallada del problema tal como fue notificado.</w:t>
      </w:r>
    </w:p>
    <w:p w14:paraId="03B00EA4" w14:textId="6EBABD14" w:rsidR="48B9FE8E" w:rsidRPr="003851A9" w:rsidRDefault="48B9FE8E" w:rsidP="00D4123F">
      <w:pPr>
        <w:pStyle w:val="Prrafodelista"/>
        <w:numPr>
          <w:ilvl w:val="2"/>
          <w:numId w:val="13"/>
        </w:numPr>
        <w:jc w:val="both"/>
      </w:pPr>
      <w:r w:rsidRPr="003851A9">
        <w:t xml:space="preserve">Justificación: </w:t>
      </w:r>
      <w:r w:rsidR="5E7E51C9" w:rsidRPr="003851A9">
        <w:t>razones o impactos si el problema no se aborda</w:t>
      </w:r>
    </w:p>
    <w:p w14:paraId="39C503C8" w14:textId="3056150F" w:rsidR="3FCC762C" w:rsidRPr="003851A9" w:rsidRDefault="3FCC762C" w:rsidP="00D4123F">
      <w:pPr>
        <w:pStyle w:val="Prrafodelista"/>
        <w:numPr>
          <w:ilvl w:val="1"/>
          <w:numId w:val="13"/>
        </w:numPr>
        <w:jc w:val="both"/>
        <w:rPr>
          <w:u w:val="single"/>
        </w:rPr>
      </w:pPr>
      <w:r w:rsidRPr="003851A9">
        <w:rPr>
          <w:u w:val="single"/>
        </w:rPr>
        <w:t>Evidencias adjuntas</w:t>
      </w:r>
      <w:r w:rsidR="540C4078" w:rsidRPr="003851A9">
        <w:rPr>
          <w:u w:val="single"/>
        </w:rPr>
        <w:t>:</w:t>
      </w:r>
    </w:p>
    <w:p w14:paraId="4C0FCAB5" w14:textId="74382C4D" w:rsidR="1103A9A0" w:rsidRPr="003851A9" w:rsidRDefault="1103A9A0" w:rsidP="00D4123F">
      <w:pPr>
        <w:pStyle w:val="Prrafodelista"/>
        <w:numPr>
          <w:ilvl w:val="2"/>
          <w:numId w:val="13"/>
        </w:numPr>
        <w:jc w:val="both"/>
        <w:rPr>
          <w:u w:val="single"/>
        </w:rPr>
      </w:pPr>
      <w:r w:rsidRPr="003851A9">
        <w:t>Documentos adjuntos:</w:t>
      </w:r>
      <w:r w:rsidR="540C4078" w:rsidRPr="003851A9">
        <w:t xml:space="preserve"> especificar documentos adjuntos</w:t>
      </w:r>
      <w:r w:rsidR="6715B925" w:rsidRPr="003851A9">
        <w:t>.</w:t>
      </w:r>
    </w:p>
    <w:p w14:paraId="3A4A0B9F" w14:textId="2C0C39D5" w:rsidR="6715B925" w:rsidRPr="003851A9" w:rsidRDefault="6715B925" w:rsidP="00D4123F">
      <w:pPr>
        <w:pStyle w:val="Prrafodelista"/>
        <w:numPr>
          <w:ilvl w:val="1"/>
          <w:numId w:val="13"/>
        </w:numPr>
        <w:jc w:val="both"/>
        <w:rPr>
          <w:u w:val="single"/>
        </w:rPr>
      </w:pPr>
      <w:r w:rsidRPr="003851A9">
        <w:rPr>
          <w:u w:val="single"/>
        </w:rPr>
        <w:lastRenderedPageBreak/>
        <w:t>Completado por:</w:t>
      </w:r>
    </w:p>
    <w:p w14:paraId="30F07DD6" w14:textId="1B4EE59C" w:rsidR="00D90739" w:rsidRPr="003851A9" w:rsidRDefault="482FE7E8" w:rsidP="003D6EBD">
      <w:pPr>
        <w:pStyle w:val="Prrafodelista"/>
        <w:numPr>
          <w:ilvl w:val="2"/>
          <w:numId w:val="13"/>
        </w:numPr>
        <w:jc w:val="both"/>
      </w:pPr>
      <w:r w:rsidRPr="003851A9">
        <w:t>Nombre del responsable: n</w:t>
      </w:r>
      <w:r w:rsidR="6715B925" w:rsidRPr="003851A9">
        <w:t xml:space="preserve">ombre del </w:t>
      </w:r>
      <w:r w:rsidR="3D73287E" w:rsidRPr="003851A9">
        <w:t xml:space="preserve">encargado de </w:t>
      </w:r>
      <w:r w:rsidR="6715B925" w:rsidRPr="003851A9">
        <w:t>completa</w:t>
      </w:r>
      <w:r w:rsidR="195429B3" w:rsidRPr="003851A9">
        <w:t>r</w:t>
      </w:r>
      <w:r w:rsidR="6715B925" w:rsidRPr="003851A9">
        <w:t xml:space="preserve"> la plantilla.</w:t>
      </w:r>
    </w:p>
    <w:p w14:paraId="3BAB9C53" w14:textId="1EEC6B85" w:rsidR="4A53A07D" w:rsidRPr="003851A9" w:rsidRDefault="4A53A07D" w:rsidP="00D4123F">
      <w:pPr>
        <w:pStyle w:val="Prrafodelista"/>
        <w:numPr>
          <w:ilvl w:val="0"/>
          <w:numId w:val="12"/>
        </w:numPr>
        <w:jc w:val="both"/>
        <w:rPr>
          <w:b/>
          <w:bCs/>
        </w:rPr>
      </w:pPr>
      <w:r w:rsidRPr="003851A9">
        <w:rPr>
          <w:b/>
          <w:bCs/>
        </w:rPr>
        <w:t>Pie de plantilla:</w:t>
      </w:r>
    </w:p>
    <w:p w14:paraId="31EBF1E0" w14:textId="733AE600" w:rsidR="4A53A07D" w:rsidRPr="003851A9" w:rsidRDefault="4A53A07D" w:rsidP="00D4123F">
      <w:pPr>
        <w:pStyle w:val="Prrafodelista"/>
        <w:numPr>
          <w:ilvl w:val="0"/>
          <w:numId w:val="11"/>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  </w:t>
      </w:r>
    </w:p>
    <w:p w14:paraId="3AC2ED93" w14:textId="0B78EA1F" w:rsidR="00552661" w:rsidRPr="003851A9" w:rsidRDefault="00552661" w:rsidP="00D4123F">
      <w:pPr>
        <w:pStyle w:val="Ttulo3"/>
        <w:jc w:val="both"/>
      </w:pPr>
      <w:bookmarkStart w:id="24" w:name="_Toc159788959"/>
      <w:r w:rsidRPr="003851A9">
        <w:t>Plantilla de “Informe del Cambio”.</w:t>
      </w:r>
      <w:bookmarkEnd w:id="24"/>
    </w:p>
    <w:p w14:paraId="7575B726" w14:textId="38F1EF7A" w:rsidR="00810F2E" w:rsidRPr="003851A9" w:rsidRDefault="00552661" w:rsidP="00D4123F">
      <w:pPr>
        <w:pStyle w:val="Ttulo4"/>
        <w:jc w:val="both"/>
      </w:pPr>
      <w:r w:rsidRPr="003851A9">
        <w:t>Modelo</w:t>
      </w:r>
    </w:p>
    <w:p w14:paraId="3532594A" w14:textId="7236A656" w:rsidR="00D90739" w:rsidRPr="003851A9" w:rsidRDefault="00D90739" w:rsidP="00D90739"/>
    <w:tbl>
      <w:tblPr>
        <w:tblW w:w="0" w:type="auto"/>
        <w:tblLook w:val="06A0" w:firstRow="1" w:lastRow="0" w:firstColumn="1" w:lastColumn="0" w:noHBand="1" w:noVBand="1"/>
      </w:tblPr>
      <w:tblGrid>
        <w:gridCol w:w="242"/>
        <w:gridCol w:w="1337"/>
        <w:gridCol w:w="924"/>
        <w:gridCol w:w="925"/>
        <w:gridCol w:w="929"/>
        <w:gridCol w:w="929"/>
        <w:gridCol w:w="1465"/>
        <w:gridCol w:w="304"/>
      </w:tblGrid>
      <w:tr w:rsidR="4E114BC7" w14:paraId="6DF953AA" w14:textId="77777777" w:rsidTr="4E114BC7">
        <w:trPr>
          <w:trHeight w:val="315"/>
        </w:trPr>
        <w:tc>
          <w:tcPr>
            <w:tcW w:w="3428" w:type="dxa"/>
            <w:gridSpan w:val="4"/>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center"/>
          </w:tcPr>
          <w:p w14:paraId="7D4722C1" w14:textId="365F7B52" w:rsidR="4E114BC7" w:rsidRDefault="4E114BC7">
            <w:proofErr w:type="spellStart"/>
            <w:r w:rsidRPr="4E114BC7">
              <w:rPr>
                <w:color w:val="000000" w:themeColor="text1"/>
              </w:rPr>
              <w:t>IdC</w:t>
            </w:r>
            <w:proofErr w:type="spellEnd"/>
            <w:r w:rsidRPr="4E114BC7">
              <w:rPr>
                <w:color w:val="000000" w:themeColor="text1"/>
              </w:rPr>
              <w:t>:</w:t>
            </w:r>
          </w:p>
        </w:tc>
        <w:tc>
          <w:tcPr>
            <w:tcW w:w="3627" w:type="dxa"/>
            <w:gridSpan w:val="4"/>
            <w:tcBorders>
              <w:top w:val="single" w:sz="4" w:space="0" w:color="000000" w:themeColor="text1"/>
              <w:left w:val="single" w:sz="4" w:space="0" w:color="000000" w:themeColor="text1"/>
              <w:bottom w:val="nil"/>
              <w:right w:val="single" w:sz="4" w:space="0" w:color="000000" w:themeColor="text1"/>
            </w:tcBorders>
            <w:shd w:val="clear" w:color="auto" w:fill="D9D9D9" w:themeFill="background1" w:themeFillShade="D9"/>
            <w:tcMar>
              <w:top w:w="15" w:type="dxa"/>
              <w:left w:w="15" w:type="dxa"/>
              <w:right w:w="15" w:type="dxa"/>
            </w:tcMar>
            <w:vAlign w:val="center"/>
          </w:tcPr>
          <w:p w14:paraId="10B223D2" w14:textId="2E9567FA" w:rsidR="4E114BC7" w:rsidRDefault="4E114BC7">
            <w:r w:rsidRPr="4E114BC7">
              <w:rPr>
                <w:color w:val="000000" w:themeColor="text1"/>
              </w:rPr>
              <w:t>Fecha de realización:</w:t>
            </w:r>
          </w:p>
        </w:tc>
      </w:tr>
      <w:tr w:rsidR="4E114BC7" w14:paraId="4DEB5617" w14:textId="77777777" w:rsidTr="4E114BC7">
        <w:trPr>
          <w:trHeight w:val="315"/>
        </w:trPr>
        <w:tc>
          <w:tcPr>
            <w:tcW w:w="1579" w:type="dxa"/>
            <w:gridSpan w:val="2"/>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center"/>
          </w:tcPr>
          <w:p w14:paraId="6A29F4FD" w14:textId="7BBC65AA" w:rsidR="4E114BC7" w:rsidRDefault="4E114BC7">
            <w:proofErr w:type="spellStart"/>
            <w:r w:rsidRPr="4E114BC7">
              <w:rPr>
                <w:color w:val="000000" w:themeColor="text1"/>
              </w:rPr>
              <w:t>IdPs</w:t>
            </w:r>
            <w:proofErr w:type="spellEnd"/>
            <w:r w:rsidRPr="4E114BC7">
              <w:rPr>
                <w:color w:val="000000" w:themeColor="text1"/>
              </w:rPr>
              <w:t>:</w:t>
            </w:r>
          </w:p>
        </w:tc>
        <w:tc>
          <w:tcPr>
            <w:tcW w:w="924"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center"/>
          </w:tcPr>
          <w:p w14:paraId="7C0BD8B8" w14:textId="03554DEA" w:rsidR="4E114BC7" w:rsidRDefault="4E114BC7">
            <w:r w:rsidRPr="4E114BC7">
              <w:rPr>
                <w:color w:val="000000" w:themeColor="text1"/>
              </w:rPr>
              <w:t xml:space="preserve"> </w:t>
            </w:r>
          </w:p>
        </w:tc>
        <w:tc>
          <w:tcPr>
            <w:tcW w:w="925"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center"/>
          </w:tcPr>
          <w:p w14:paraId="755C09F5" w14:textId="641168DB" w:rsidR="4E114BC7" w:rsidRDefault="4E114BC7">
            <w:r w:rsidRPr="4E114BC7">
              <w:rPr>
                <w:color w:val="000000" w:themeColor="text1"/>
              </w:rPr>
              <w:t xml:space="preserve"> </w:t>
            </w:r>
          </w:p>
        </w:tc>
        <w:tc>
          <w:tcPr>
            <w:tcW w:w="92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center"/>
          </w:tcPr>
          <w:p w14:paraId="0836474A" w14:textId="55412E43" w:rsidR="4E114BC7" w:rsidRDefault="4E114BC7">
            <w:r w:rsidRPr="4E114BC7">
              <w:rPr>
                <w:color w:val="000000" w:themeColor="text1"/>
              </w:rPr>
              <w:t xml:space="preserve"> </w:t>
            </w:r>
          </w:p>
        </w:tc>
        <w:tc>
          <w:tcPr>
            <w:tcW w:w="92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center"/>
          </w:tcPr>
          <w:p w14:paraId="5ADE561E" w14:textId="142587F1" w:rsidR="4E114BC7" w:rsidRDefault="4E114BC7">
            <w:r w:rsidRPr="4E114BC7">
              <w:rPr>
                <w:color w:val="000000" w:themeColor="text1"/>
              </w:rPr>
              <w:t xml:space="preserve"> </w:t>
            </w:r>
          </w:p>
        </w:tc>
        <w:tc>
          <w:tcPr>
            <w:tcW w:w="1465"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center"/>
          </w:tcPr>
          <w:p w14:paraId="2A4887B8" w14:textId="37280B8F" w:rsidR="4E114BC7" w:rsidRDefault="4E114BC7">
            <w:r w:rsidRPr="4E114BC7">
              <w:rPr>
                <w:color w:val="000000" w:themeColor="text1"/>
              </w:rPr>
              <w:t xml:space="preserve"> </w:t>
            </w:r>
          </w:p>
        </w:tc>
        <w:tc>
          <w:tcPr>
            <w:tcW w:w="304"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center"/>
          </w:tcPr>
          <w:p w14:paraId="44CAB0AF" w14:textId="3071A590" w:rsidR="4E114BC7" w:rsidRDefault="4E114BC7">
            <w:r w:rsidRPr="4E114BC7">
              <w:rPr>
                <w:color w:val="000000" w:themeColor="text1"/>
              </w:rPr>
              <w:t xml:space="preserve"> </w:t>
            </w:r>
          </w:p>
        </w:tc>
      </w:tr>
      <w:tr w:rsidR="4E114BC7" w14:paraId="7D9F4AA5" w14:textId="77777777" w:rsidTr="4E114BC7">
        <w:trPr>
          <w:trHeight w:val="870"/>
        </w:trPr>
        <w:tc>
          <w:tcPr>
            <w:tcW w:w="7055" w:type="dxa"/>
            <w:gridSpan w:val="8"/>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3C52731B" w14:textId="175D5276" w:rsidR="4E114BC7" w:rsidRDefault="4E114BC7">
            <w:r w:rsidRPr="4E114BC7">
              <w:rPr>
                <w:color w:val="000000" w:themeColor="text1"/>
              </w:rPr>
              <w:t>Descripción del cambio:</w:t>
            </w:r>
          </w:p>
        </w:tc>
      </w:tr>
      <w:tr w:rsidR="4E114BC7" w14:paraId="75D1F9DE" w14:textId="77777777" w:rsidTr="4E114BC7">
        <w:trPr>
          <w:trHeight w:val="870"/>
        </w:trPr>
        <w:tc>
          <w:tcPr>
            <w:tcW w:w="7055" w:type="dxa"/>
            <w:gridSpan w:val="8"/>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63C1A5A5" w14:textId="0321A105" w:rsidR="4E114BC7" w:rsidRDefault="4E114BC7">
            <w:r w:rsidRPr="4E114BC7">
              <w:rPr>
                <w:color w:val="000000" w:themeColor="text1"/>
              </w:rPr>
              <w:t>Justificación:</w:t>
            </w:r>
          </w:p>
        </w:tc>
      </w:tr>
      <w:tr w:rsidR="4E114BC7" w14:paraId="6C2C549F" w14:textId="77777777" w:rsidTr="4E114BC7">
        <w:trPr>
          <w:trHeight w:val="870"/>
        </w:trPr>
        <w:tc>
          <w:tcPr>
            <w:tcW w:w="7055"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04CF7FC" w14:textId="7E328E97" w:rsidR="4E114BC7" w:rsidRDefault="4E114BC7">
            <w:r w:rsidRPr="4E114BC7">
              <w:rPr>
                <w:color w:val="000000" w:themeColor="text1"/>
              </w:rPr>
              <w:t>Impacto:</w:t>
            </w:r>
          </w:p>
        </w:tc>
      </w:tr>
      <w:tr w:rsidR="4E114BC7" w14:paraId="37D146FA" w14:textId="77777777" w:rsidTr="4E114BC7">
        <w:trPr>
          <w:trHeight w:val="870"/>
        </w:trPr>
        <w:tc>
          <w:tcPr>
            <w:tcW w:w="3428" w:type="dxa"/>
            <w:gridSpan w:val="4"/>
            <w:tcBorders>
              <w:top w:val="nil"/>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7ECDF4BE" w14:textId="47F7570A" w:rsidR="4E114BC7" w:rsidRDefault="4E114BC7">
            <w:r w:rsidRPr="4E114BC7">
              <w:rPr>
                <w:color w:val="000000" w:themeColor="text1"/>
              </w:rPr>
              <w:t>Riesgos:</w:t>
            </w:r>
          </w:p>
        </w:tc>
        <w:tc>
          <w:tcPr>
            <w:tcW w:w="3627" w:type="dxa"/>
            <w:gridSpan w:val="4"/>
            <w:tcBorders>
              <w:top w:val="nil"/>
              <w:left w:val="nil"/>
              <w:bottom w:val="single" w:sz="4" w:space="0" w:color="000000" w:themeColor="text1"/>
              <w:right w:val="single" w:sz="4" w:space="0" w:color="000000" w:themeColor="text1"/>
            </w:tcBorders>
            <w:tcMar>
              <w:top w:w="15" w:type="dxa"/>
              <w:left w:w="15" w:type="dxa"/>
              <w:right w:w="15" w:type="dxa"/>
            </w:tcMar>
          </w:tcPr>
          <w:p w14:paraId="104F282D" w14:textId="744AA5DA" w:rsidR="4E114BC7" w:rsidRDefault="4E114BC7">
            <w:r w:rsidRPr="4E114BC7">
              <w:rPr>
                <w:color w:val="000000" w:themeColor="text1"/>
              </w:rPr>
              <w:t>Mitigaciones:</w:t>
            </w:r>
          </w:p>
        </w:tc>
      </w:tr>
      <w:tr w:rsidR="4E114BC7" w14:paraId="7C35489E" w14:textId="77777777" w:rsidTr="4E114BC7">
        <w:trPr>
          <w:trHeight w:val="870"/>
        </w:trPr>
        <w:tc>
          <w:tcPr>
            <w:tcW w:w="7055" w:type="dxa"/>
            <w:gridSpan w:val="8"/>
            <w:tcBorders>
              <w:top w:val="nil"/>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3903FAB7" w14:textId="43299D73" w:rsidR="4E114BC7" w:rsidRDefault="4E114BC7">
            <w:r w:rsidRPr="4E114BC7">
              <w:rPr>
                <w:color w:val="000000" w:themeColor="text1"/>
              </w:rPr>
              <w:t>Plan de implementación:</w:t>
            </w:r>
          </w:p>
        </w:tc>
      </w:tr>
      <w:tr w:rsidR="4E114BC7" w14:paraId="72DBB7B5" w14:textId="77777777" w:rsidTr="4E114BC7">
        <w:trPr>
          <w:trHeight w:val="870"/>
        </w:trPr>
        <w:tc>
          <w:tcPr>
            <w:tcW w:w="7055"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E747958" w14:textId="0BF533D6" w:rsidR="4E114BC7" w:rsidRDefault="4E114BC7">
            <w:r w:rsidRPr="4E114BC7">
              <w:rPr>
                <w:color w:val="000000" w:themeColor="text1"/>
              </w:rPr>
              <w:t>Plan de pruebas:</w:t>
            </w:r>
          </w:p>
        </w:tc>
      </w:tr>
      <w:tr w:rsidR="4E114BC7" w14:paraId="2063E481" w14:textId="77777777" w:rsidTr="4E114BC7">
        <w:trPr>
          <w:trHeight w:val="420"/>
        </w:trPr>
        <w:tc>
          <w:tcPr>
            <w:tcW w:w="7055"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4068C9" w14:textId="39D0B806" w:rsidR="4E114BC7" w:rsidRDefault="4E114BC7">
            <w:r w:rsidRPr="4E114BC7">
              <w:rPr>
                <w:color w:val="000000" w:themeColor="text1"/>
              </w:rPr>
              <w:t>Fecha de aprobación:</w:t>
            </w:r>
          </w:p>
        </w:tc>
      </w:tr>
      <w:tr w:rsidR="4E114BC7" w14:paraId="4786ED27" w14:textId="77777777" w:rsidTr="4E114BC7">
        <w:trPr>
          <w:trHeight w:val="1050"/>
        </w:trPr>
        <w:tc>
          <w:tcPr>
            <w:tcW w:w="7055" w:type="dxa"/>
            <w:gridSpan w:val="8"/>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52753F58" w14:textId="0AA0C594" w:rsidR="4E114BC7" w:rsidRDefault="4E114BC7">
            <w:r w:rsidRPr="4E114BC7">
              <w:rPr>
                <w:color w:val="000000" w:themeColor="text1"/>
              </w:rPr>
              <w:t>Objetivos adicionales:</w:t>
            </w:r>
          </w:p>
        </w:tc>
      </w:tr>
      <w:tr w:rsidR="4E114BC7" w14:paraId="281933D4" w14:textId="77777777" w:rsidTr="4E114BC7">
        <w:trPr>
          <w:trHeight w:val="450"/>
        </w:trPr>
        <w:tc>
          <w:tcPr>
            <w:tcW w:w="7055" w:type="dxa"/>
            <w:gridSpan w:val="8"/>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50C193A2" w14:textId="32EE56CF" w:rsidR="4E114BC7" w:rsidRDefault="4E114BC7" w:rsidP="4E114BC7">
            <w:pPr>
              <w:jc w:val="center"/>
            </w:pPr>
            <w:r w:rsidRPr="4E114BC7">
              <w:rPr>
                <w:b/>
                <w:bCs/>
                <w:color w:val="000000" w:themeColor="text1"/>
              </w:rPr>
              <w:t xml:space="preserve">Coste Temporal (Scrum </w:t>
            </w:r>
            <w:proofErr w:type="spellStart"/>
            <w:r w:rsidRPr="4E114BC7">
              <w:rPr>
                <w:b/>
                <w:bCs/>
                <w:color w:val="000000" w:themeColor="text1"/>
              </w:rPr>
              <w:t>Poker</w:t>
            </w:r>
            <w:proofErr w:type="spellEnd"/>
            <w:r w:rsidRPr="4E114BC7">
              <w:rPr>
                <w:b/>
                <w:bCs/>
                <w:color w:val="000000" w:themeColor="text1"/>
              </w:rPr>
              <w:t>)</w:t>
            </w:r>
          </w:p>
        </w:tc>
      </w:tr>
      <w:tr w:rsidR="4E114BC7" w14:paraId="365B5743" w14:textId="77777777" w:rsidTr="4E114BC7">
        <w:trPr>
          <w:trHeight w:val="435"/>
        </w:trPr>
        <w:tc>
          <w:tcPr>
            <w:tcW w:w="1579" w:type="dxa"/>
            <w:gridSpan w:val="2"/>
            <w:tcBorders>
              <w:top w:val="nil"/>
              <w:left w:val="single" w:sz="4" w:space="0" w:color="000000" w:themeColor="text1"/>
              <w:bottom w:val="nil"/>
              <w:right w:val="nil"/>
            </w:tcBorders>
            <w:tcMar>
              <w:top w:w="15" w:type="dxa"/>
              <w:left w:w="15" w:type="dxa"/>
              <w:right w:w="15" w:type="dxa"/>
            </w:tcMar>
          </w:tcPr>
          <w:p w14:paraId="6904A146" w14:textId="7F2D4BBE" w:rsidR="4E114BC7" w:rsidRDefault="4E114BC7" w:rsidP="4E114BC7">
            <w:pPr>
              <w:jc w:val="center"/>
            </w:pPr>
            <w:r w:rsidRPr="4E114BC7">
              <w:rPr>
                <w:b/>
                <w:bCs/>
                <w:color w:val="000000" w:themeColor="text1"/>
              </w:rPr>
              <w:t xml:space="preserve"> </w:t>
            </w:r>
          </w:p>
        </w:tc>
        <w:tc>
          <w:tcPr>
            <w:tcW w:w="9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3654C98" w14:textId="3B40C4CD" w:rsidR="4E114BC7" w:rsidRDefault="4E114BC7" w:rsidP="4E114BC7">
            <w:pPr>
              <w:jc w:val="center"/>
            </w:pPr>
            <w:r w:rsidRPr="4E114BC7">
              <w:rPr>
                <w:color w:val="000000" w:themeColor="text1"/>
              </w:rPr>
              <w:t>M1</w:t>
            </w:r>
          </w:p>
        </w:tc>
        <w:tc>
          <w:tcPr>
            <w:tcW w:w="9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1FD6EAA" w14:textId="53227BF9" w:rsidR="4E114BC7" w:rsidRDefault="4E114BC7" w:rsidP="4E114BC7">
            <w:pPr>
              <w:jc w:val="center"/>
            </w:pPr>
            <w:r w:rsidRPr="4E114BC7">
              <w:rPr>
                <w:color w:val="000000" w:themeColor="text1"/>
              </w:rPr>
              <w:t>M2</w:t>
            </w:r>
          </w:p>
        </w:tc>
        <w:tc>
          <w:tcPr>
            <w:tcW w:w="92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75CB6E0" w14:textId="61EF82DA" w:rsidR="4E114BC7" w:rsidRDefault="4E114BC7" w:rsidP="4E114BC7">
            <w:pPr>
              <w:jc w:val="center"/>
            </w:pPr>
            <w:r w:rsidRPr="4E114BC7">
              <w:rPr>
                <w:color w:val="000000" w:themeColor="text1"/>
              </w:rPr>
              <w:t>M3</w:t>
            </w:r>
          </w:p>
        </w:tc>
        <w:tc>
          <w:tcPr>
            <w:tcW w:w="92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5E2E7F6" w14:textId="57F404F3" w:rsidR="4E114BC7" w:rsidRDefault="4E114BC7" w:rsidP="4E114BC7">
            <w:pPr>
              <w:jc w:val="center"/>
            </w:pPr>
            <w:r w:rsidRPr="4E114BC7">
              <w:rPr>
                <w:color w:val="000000" w:themeColor="text1"/>
              </w:rPr>
              <w:t>M4</w:t>
            </w:r>
          </w:p>
        </w:tc>
        <w:tc>
          <w:tcPr>
            <w:tcW w:w="1465"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7C60DAE2" w14:textId="4AD45E15" w:rsidR="4E114BC7" w:rsidRDefault="4E114BC7" w:rsidP="4E114BC7">
            <w:pPr>
              <w:jc w:val="center"/>
            </w:pPr>
            <w:r w:rsidRPr="4E114BC7">
              <w:rPr>
                <w:color w:val="000000" w:themeColor="text1"/>
              </w:rPr>
              <w:t>T</w:t>
            </w:r>
            <w:r w:rsidRPr="4E114BC7">
              <w:rPr>
                <w:color w:val="000000" w:themeColor="text1"/>
                <w:vertAlign w:val="subscript"/>
              </w:rPr>
              <w:t>M</w:t>
            </w:r>
          </w:p>
        </w:tc>
        <w:tc>
          <w:tcPr>
            <w:tcW w:w="304" w:type="dxa"/>
            <w:tcBorders>
              <w:top w:val="nil"/>
              <w:left w:val="single" w:sz="4" w:space="0" w:color="auto"/>
              <w:bottom w:val="nil"/>
              <w:right w:val="single" w:sz="4" w:space="0" w:color="000000" w:themeColor="text1"/>
            </w:tcBorders>
            <w:tcMar>
              <w:top w:w="15" w:type="dxa"/>
              <w:left w:w="15" w:type="dxa"/>
              <w:right w:w="15" w:type="dxa"/>
            </w:tcMar>
            <w:vAlign w:val="center"/>
          </w:tcPr>
          <w:p w14:paraId="15A03A85" w14:textId="46159941" w:rsidR="4E114BC7" w:rsidRDefault="4E114BC7">
            <w:r w:rsidRPr="4E114BC7">
              <w:rPr>
                <w:color w:val="000000" w:themeColor="text1"/>
              </w:rPr>
              <w:t xml:space="preserve"> </w:t>
            </w:r>
          </w:p>
        </w:tc>
      </w:tr>
      <w:tr w:rsidR="4E114BC7" w14:paraId="11F1D301" w14:textId="77777777" w:rsidTr="4E114BC7">
        <w:trPr>
          <w:trHeight w:val="450"/>
        </w:trPr>
        <w:tc>
          <w:tcPr>
            <w:tcW w:w="242" w:type="dxa"/>
            <w:tcBorders>
              <w:top w:val="nil"/>
              <w:left w:val="single" w:sz="4" w:space="0" w:color="000000" w:themeColor="text1"/>
              <w:bottom w:val="nil"/>
              <w:right w:val="single" w:sz="4" w:space="0" w:color="auto"/>
            </w:tcBorders>
            <w:tcMar>
              <w:top w:w="15" w:type="dxa"/>
              <w:left w:w="15" w:type="dxa"/>
              <w:right w:w="15" w:type="dxa"/>
            </w:tcMar>
            <w:vAlign w:val="center"/>
          </w:tcPr>
          <w:p w14:paraId="6E076F99" w14:textId="06D72778" w:rsidR="4E114BC7" w:rsidRDefault="4E114BC7">
            <w:r w:rsidRPr="4E114BC7">
              <w:rPr>
                <w:color w:val="000000" w:themeColor="text1"/>
              </w:rPr>
              <w:t xml:space="preserve"> </w:t>
            </w:r>
          </w:p>
        </w:tc>
        <w:tc>
          <w:tcPr>
            <w:tcW w:w="1337"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0F2B27D0" w14:textId="59B9ACF5" w:rsidR="4E114BC7" w:rsidRDefault="4E114BC7" w:rsidP="4E114BC7">
            <w:pPr>
              <w:jc w:val="center"/>
            </w:pPr>
            <w:r w:rsidRPr="4E114BC7">
              <w:rPr>
                <w:color w:val="000000" w:themeColor="text1"/>
              </w:rPr>
              <w:t>Votación 1</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2CECC66" w14:textId="084893CD" w:rsidR="4E114BC7" w:rsidRDefault="4E114BC7" w:rsidP="4E114BC7">
            <w:pPr>
              <w:jc w:val="center"/>
            </w:pPr>
            <w:r w:rsidRPr="4E114BC7">
              <w:rPr>
                <w:color w:val="000000" w:themeColor="text1"/>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9267D7" w14:textId="55071298"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2112CD" w14:textId="54B9D564"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E00B54" w14:textId="352DE7C0" w:rsidR="4E114BC7" w:rsidRDefault="4E114BC7" w:rsidP="4E114BC7">
            <w:pPr>
              <w:jc w:val="center"/>
            </w:pPr>
            <w:r w:rsidRPr="4E114BC7">
              <w:rPr>
                <w:color w:val="000000" w:themeColor="text1"/>
              </w:rPr>
              <w:t xml:space="preserve"> </w:t>
            </w:r>
          </w:p>
        </w:tc>
        <w:tc>
          <w:tcPr>
            <w:tcW w:w="1465" w:type="dxa"/>
            <w:tcBorders>
              <w:top w:val="single" w:sz="4" w:space="0" w:color="auto"/>
              <w:left w:val="single" w:sz="4" w:space="0" w:color="auto"/>
              <w:bottom w:val="single" w:sz="4" w:space="0" w:color="000000" w:themeColor="text1"/>
              <w:right w:val="nil"/>
            </w:tcBorders>
            <w:shd w:val="clear" w:color="auto" w:fill="F2F2F2" w:themeFill="background1" w:themeFillShade="F2"/>
            <w:tcMar>
              <w:top w:w="15" w:type="dxa"/>
              <w:left w:w="15" w:type="dxa"/>
              <w:right w:w="15" w:type="dxa"/>
            </w:tcMar>
          </w:tcPr>
          <w:p w14:paraId="623AA2F3" w14:textId="3F14978C" w:rsidR="4E114BC7" w:rsidRDefault="4E114BC7">
            <w:r w:rsidRPr="4E114BC7">
              <w:rPr>
                <w:color w:val="000000" w:themeColor="text1"/>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51AB3FFA" w14:textId="030AD777" w:rsidR="4E114BC7" w:rsidRDefault="4E114BC7">
            <w:r w:rsidRPr="4E114BC7">
              <w:rPr>
                <w:color w:val="000000" w:themeColor="text1"/>
              </w:rPr>
              <w:t xml:space="preserve"> </w:t>
            </w:r>
          </w:p>
        </w:tc>
      </w:tr>
      <w:tr w:rsidR="4E114BC7" w14:paraId="1E78B1A8" w14:textId="77777777" w:rsidTr="4E114BC7">
        <w:trPr>
          <w:trHeight w:val="435"/>
        </w:trPr>
        <w:tc>
          <w:tcPr>
            <w:tcW w:w="242" w:type="dxa"/>
            <w:tcBorders>
              <w:top w:val="nil"/>
              <w:left w:val="single" w:sz="4" w:space="0" w:color="000000" w:themeColor="text1"/>
              <w:bottom w:val="nil"/>
              <w:right w:val="nil"/>
            </w:tcBorders>
            <w:tcMar>
              <w:top w:w="15" w:type="dxa"/>
              <w:left w:w="15" w:type="dxa"/>
              <w:right w:w="15" w:type="dxa"/>
            </w:tcMar>
            <w:vAlign w:val="center"/>
          </w:tcPr>
          <w:p w14:paraId="6D5FF19F" w14:textId="6A8D60F6" w:rsidR="4E114BC7" w:rsidRDefault="4E114BC7">
            <w:r w:rsidRPr="4E114BC7">
              <w:rPr>
                <w:color w:val="000000" w:themeColor="text1"/>
              </w:rPr>
              <w:t xml:space="preserve"> </w:t>
            </w:r>
          </w:p>
        </w:tc>
        <w:tc>
          <w:tcPr>
            <w:tcW w:w="1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5BC6C0F" w14:textId="41E256D6" w:rsidR="4E114BC7" w:rsidRDefault="4E114BC7" w:rsidP="4E114BC7">
            <w:pPr>
              <w:jc w:val="center"/>
            </w:pPr>
            <w:r w:rsidRPr="4E114BC7">
              <w:rPr>
                <w:color w:val="000000" w:themeColor="text1"/>
              </w:rPr>
              <w:t>Votación 2</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5473F4B" w14:textId="55BFC3E8" w:rsidR="4E114BC7" w:rsidRDefault="4E114BC7" w:rsidP="4E114BC7">
            <w:pPr>
              <w:jc w:val="center"/>
            </w:pPr>
            <w:r w:rsidRPr="4E114BC7">
              <w:rPr>
                <w:color w:val="000000" w:themeColor="text1"/>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15D877F" w14:textId="55F99EC7"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635259" w14:textId="3388EA3C"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DCD7E5" w14:textId="446E29CD" w:rsidR="4E114BC7" w:rsidRDefault="4E114BC7" w:rsidP="4E114BC7">
            <w:pPr>
              <w:jc w:val="center"/>
            </w:pPr>
            <w:r w:rsidRPr="4E114BC7">
              <w:rPr>
                <w:color w:val="000000" w:themeColor="text1"/>
              </w:rPr>
              <w:t xml:space="preserve"> </w:t>
            </w:r>
          </w:p>
        </w:tc>
        <w:tc>
          <w:tcPr>
            <w:tcW w:w="1465" w:type="dxa"/>
            <w:tcBorders>
              <w:top w:val="single" w:sz="4" w:space="0" w:color="000000" w:themeColor="text1"/>
              <w:left w:val="single" w:sz="4" w:space="0" w:color="auto"/>
              <w:bottom w:val="single" w:sz="4" w:space="0" w:color="000000" w:themeColor="text1"/>
              <w:right w:val="nil"/>
            </w:tcBorders>
            <w:shd w:val="clear" w:color="auto" w:fill="F2F2F2" w:themeFill="background1" w:themeFillShade="F2"/>
            <w:tcMar>
              <w:top w:w="15" w:type="dxa"/>
              <w:left w:w="15" w:type="dxa"/>
              <w:right w:w="15" w:type="dxa"/>
            </w:tcMar>
          </w:tcPr>
          <w:p w14:paraId="075A1682" w14:textId="2BA2EDD0" w:rsidR="4E114BC7" w:rsidRDefault="4E114BC7">
            <w:r w:rsidRPr="4E114BC7">
              <w:rPr>
                <w:color w:val="000000" w:themeColor="text1"/>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57BAE0AC" w14:textId="098C1D94" w:rsidR="4E114BC7" w:rsidRDefault="4E114BC7">
            <w:r w:rsidRPr="4E114BC7">
              <w:rPr>
                <w:color w:val="000000" w:themeColor="text1"/>
              </w:rPr>
              <w:t xml:space="preserve"> </w:t>
            </w:r>
          </w:p>
        </w:tc>
      </w:tr>
      <w:tr w:rsidR="4E114BC7" w14:paraId="13DBACD6" w14:textId="77777777" w:rsidTr="4E114BC7">
        <w:trPr>
          <w:trHeight w:val="450"/>
        </w:trPr>
        <w:tc>
          <w:tcPr>
            <w:tcW w:w="242" w:type="dxa"/>
            <w:tcBorders>
              <w:top w:val="nil"/>
              <w:left w:val="single" w:sz="4" w:space="0" w:color="auto"/>
              <w:bottom w:val="nil"/>
              <w:right w:val="single" w:sz="4" w:space="0" w:color="auto"/>
            </w:tcBorders>
            <w:tcMar>
              <w:top w:w="15" w:type="dxa"/>
              <w:left w:w="15" w:type="dxa"/>
              <w:right w:w="15" w:type="dxa"/>
            </w:tcMar>
            <w:vAlign w:val="center"/>
          </w:tcPr>
          <w:p w14:paraId="6FFDBB3E" w14:textId="592967F6" w:rsidR="4E114BC7" w:rsidRDefault="4E114BC7">
            <w:r w:rsidRPr="4E114BC7">
              <w:rPr>
                <w:color w:val="000000" w:themeColor="text1"/>
              </w:rPr>
              <w:t xml:space="preserve"> </w:t>
            </w:r>
          </w:p>
        </w:tc>
        <w:tc>
          <w:tcPr>
            <w:tcW w:w="1337" w:type="dxa"/>
            <w:tcBorders>
              <w:top w:val="single" w:sz="4" w:space="0" w:color="auto"/>
              <w:left w:val="single" w:sz="4" w:space="0" w:color="auto"/>
              <w:bottom w:val="single" w:sz="4" w:space="0" w:color="000000" w:themeColor="text1"/>
              <w:right w:val="nil"/>
            </w:tcBorders>
            <w:shd w:val="clear" w:color="auto" w:fill="F2F2F2" w:themeFill="background1" w:themeFillShade="F2"/>
            <w:tcMar>
              <w:top w:w="15" w:type="dxa"/>
              <w:left w:w="15" w:type="dxa"/>
              <w:right w:w="15" w:type="dxa"/>
            </w:tcMar>
            <w:vAlign w:val="center"/>
          </w:tcPr>
          <w:p w14:paraId="6E25F671" w14:textId="097EA95E" w:rsidR="4E114BC7" w:rsidRDefault="4E114BC7" w:rsidP="4E114BC7">
            <w:pPr>
              <w:jc w:val="center"/>
            </w:pPr>
            <w:r w:rsidRPr="4E114BC7">
              <w:rPr>
                <w:color w:val="000000" w:themeColor="text1"/>
              </w:rPr>
              <w:t>Votación 3</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13C5782" w14:textId="52891EEA" w:rsidR="4E114BC7" w:rsidRDefault="4E114BC7" w:rsidP="4E114BC7">
            <w:pPr>
              <w:jc w:val="center"/>
            </w:pPr>
            <w:r w:rsidRPr="4E114BC7">
              <w:rPr>
                <w:color w:val="000000" w:themeColor="text1"/>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E49274A" w14:textId="04427200"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A9A2E4" w14:textId="5A101EAE" w:rsidR="4E114BC7" w:rsidRDefault="4E114BC7" w:rsidP="4E114BC7">
            <w:pPr>
              <w:jc w:val="center"/>
            </w:pPr>
            <w:r w:rsidRPr="4E114BC7">
              <w:rPr>
                <w:color w:val="000000" w:themeColor="text1"/>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FB3152" w14:textId="22B82F5C" w:rsidR="4E114BC7" w:rsidRDefault="4E114BC7" w:rsidP="4E114BC7">
            <w:pPr>
              <w:jc w:val="center"/>
            </w:pPr>
            <w:r w:rsidRPr="4E114BC7">
              <w:rPr>
                <w:color w:val="000000" w:themeColor="text1"/>
              </w:rPr>
              <w:t xml:space="preserve"> </w:t>
            </w:r>
          </w:p>
        </w:tc>
        <w:tc>
          <w:tcPr>
            <w:tcW w:w="1465" w:type="dxa"/>
            <w:tcBorders>
              <w:top w:val="single" w:sz="4" w:space="0" w:color="000000" w:themeColor="text1"/>
              <w:left w:val="single" w:sz="4" w:space="0" w:color="auto"/>
              <w:bottom w:val="single" w:sz="4" w:space="0" w:color="000000" w:themeColor="text1"/>
              <w:right w:val="nil"/>
            </w:tcBorders>
            <w:shd w:val="clear" w:color="auto" w:fill="F2F2F2" w:themeFill="background1" w:themeFillShade="F2"/>
            <w:tcMar>
              <w:top w:w="15" w:type="dxa"/>
              <w:left w:w="15" w:type="dxa"/>
              <w:right w:w="15" w:type="dxa"/>
            </w:tcMar>
          </w:tcPr>
          <w:p w14:paraId="2BB40DF6" w14:textId="29CB5BE1" w:rsidR="4E114BC7" w:rsidRDefault="4E114BC7">
            <w:r w:rsidRPr="4E114BC7">
              <w:rPr>
                <w:color w:val="000000" w:themeColor="text1"/>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4DD8CC9C" w14:textId="2095D969" w:rsidR="4E114BC7" w:rsidRDefault="4E114BC7">
            <w:r w:rsidRPr="4E114BC7">
              <w:rPr>
                <w:color w:val="000000" w:themeColor="text1"/>
              </w:rPr>
              <w:t xml:space="preserve"> </w:t>
            </w:r>
          </w:p>
        </w:tc>
      </w:tr>
      <w:tr w:rsidR="4E114BC7" w14:paraId="0DF09417" w14:textId="77777777" w:rsidTr="4E114BC7">
        <w:trPr>
          <w:trHeight w:val="300"/>
        </w:trPr>
        <w:tc>
          <w:tcPr>
            <w:tcW w:w="242" w:type="dxa"/>
            <w:tcBorders>
              <w:top w:val="nil"/>
              <w:left w:val="single" w:sz="4" w:space="0" w:color="000000" w:themeColor="text1"/>
              <w:bottom w:val="nil"/>
              <w:right w:val="nil"/>
            </w:tcBorders>
            <w:tcMar>
              <w:top w:w="15" w:type="dxa"/>
              <w:left w:w="15" w:type="dxa"/>
              <w:right w:w="15" w:type="dxa"/>
            </w:tcMar>
            <w:vAlign w:val="center"/>
          </w:tcPr>
          <w:p w14:paraId="0AD80A9F" w14:textId="1139FB73" w:rsidR="4E114BC7" w:rsidRDefault="4E114BC7" w:rsidP="4E114BC7">
            <w:pPr>
              <w:jc w:val="center"/>
            </w:pPr>
            <w:r w:rsidRPr="4E114BC7">
              <w:rPr>
                <w:color w:val="000000" w:themeColor="text1"/>
              </w:rPr>
              <w:t xml:space="preserve"> </w:t>
            </w:r>
          </w:p>
        </w:tc>
        <w:tc>
          <w:tcPr>
            <w:tcW w:w="1337" w:type="dxa"/>
            <w:tcBorders>
              <w:top w:val="single" w:sz="4" w:space="0" w:color="000000" w:themeColor="text1"/>
              <w:left w:val="nil"/>
              <w:bottom w:val="nil"/>
              <w:right w:val="nil"/>
            </w:tcBorders>
            <w:tcMar>
              <w:top w:w="15" w:type="dxa"/>
              <w:left w:w="15" w:type="dxa"/>
              <w:right w:w="15" w:type="dxa"/>
            </w:tcMar>
            <w:vAlign w:val="center"/>
          </w:tcPr>
          <w:p w14:paraId="72833D62" w14:textId="6ACC8B4A" w:rsidR="4E114BC7" w:rsidRDefault="4E114BC7"/>
        </w:tc>
        <w:tc>
          <w:tcPr>
            <w:tcW w:w="924" w:type="dxa"/>
            <w:tcBorders>
              <w:top w:val="single" w:sz="4" w:space="0" w:color="auto"/>
              <w:left w:val="nil"/>
              <w:bottom w:val="nil"/>
              <w:right w:val="nil"/>
            </w:tcBorders>
            <w:tcMar>
              <w:top w:w="15" w:type="dxa"/>
              <w:left w:w="15" w:type="dxa"/>
              <w:right w:w="15" w:type="dxa"/>
            </w:tcMar>
          </w:tcPr>
          <w:p w14:paraId="23AA7A5C" w14:textId="52B58290" w:rsidR="4E114BC7" w:rsidRDefault="4E114BC7"/>
        </w:tc>
        <w:tc>
          <w:tcPr>
            <w:tcW w:w="925" w:type="dxa"/>
            <w:tcBorders>
              <w:top w:val="single" w:sz="4" w:space="0" w:color="auto"/>
              <w:left w:val="nil"/>
              <w:bottom w:val="nil"/>
              <w:right w:val="nil"/>
            </w:tcBorders>
            <w:tcMar>
              <w:top w:w="15" w:type="dxa"/>
              <w:left w:w="15" w:type="dxa"/>
              <w:right w:w="15" w:type="dxa"/>
            </w:tcMar>
          </w:tcPr>
          <w:p w14:paraId="5E60E9C3" w14:textId="3ACC4C16" w:rsidR="4E114BC7" w:rsidRDefault="4E114BC7"/>
        </w:tc>
        <w:tc>
          <w:tcPr>
            <w:tcW w:w="929" w:type="dxa"/>
            <w:tcBorders>
              <w:top w:val="single" w:sz="4" w:space="0" w:color="auto"/>
              <w:left w:val="nil"/>
              <w:bottom w:val="nil"/>
              <w:right w:val="nil"/>
            </w:tcBorders>
            <w:tcMar>
              <w:top w:w="15" w:type="dxa"/>
              <w:left w:w="15" w:type="dxa"/>
              <w:right w:w="15" w:type="dxa"/>
            </w:tcMar>
          </w:tcPr>
          <w:p w14:paraId="43889EBB" w14:textId="3A25F865" w:rsidR="4E114BC7" w:rsidRDefault="4E114BC7"/>
        </w:tc>
        <w:tc>
          <w:tcPr>
            <w:tcW w:w="929" w:type="dxa"/>
            <w:tcBorders>
              <w:top w:val="single" w:sz="4" w:space="0" w:color="auto"/>
              <w:left w:val="nil"/>
              <w:bottom w:val="nil"/>
              <w:right w:val="nil"/>
            </w:tcBorders>
            <w:tcMar>
              <w:top w:w="15" w:type="dxa"/>
              <w:left w:w="15" w:type="dxa"/>
              <w:right w:w="15" w:type="dxa"/>
            </w:tcMar>
          </w:tcPr>
          <w:p w14:paraId="26FC5B74" w14:textId="59BB4E50" w:rsidR="4E114BC7" w:rsidRDefault="4E114BC7"/>
        </w:tc>
        <w:tc>
          <w:tcPr>
            <w:tcW w:w="1465" w:type="dxa"/>
            <w:tcBorders>
              <w:top w:val="single" w:sz="4" w:space="0" w:color="000000" w:themeColor="text1"/>
              <w:left w:val="nil"/>
              <w:bottom w:val="nil"/>
              <w:right w:val="nil"/>
            </w:tcBorders>
            <w:tcMar>
              <w:top w:w="15" w:type="dxa"/>
              <w:left w:w="15" w:type="dxa"/>
              <w:right w:w="15" w:type="dxa"/>
            </w:tcMar>
          </w:tcPr>
          <w:p w14:paraId="60ADB895" w14:textId="4C3103A2" w:rsidR="4E114BC7" w:rsidRDefault="4E114BC7"/>
        </w:tc>
        <w:tc>
          <w:tcPr>
            <w:tcW w:w="304" w:type="dxa"/>
            <w:tcBorders>
              <w:top w:val="nil"/>
              <w:left w:val="nil"/>
              <w:bottom w:val="nil"/>
              <w:right w:val="single" w:sz="4" w:space="0" w:color="000000" w:themeColor="text1"/>
            </w:tcBorders>
            <w:tcMar>
              <w:top w:w="15" w:type="dxa"/>
              <w:left w:w="15" w:type="dxa"/>
              <w:right w:w="15" w:type="dxa"/>
            </w:tcMar>
          </w:tcPr>
          <w:p w14:paraId="0944B696" w14:textId="5E4BFDCA" w:rsidR="4E114BC7" w:rsidRDefault="4E114BC7" w:rsidP="4E114BC7">
            <w:pPr>
              <w:jc w:val="center"/>
            </w:pPr>
            <w:r w:rsidRPr="4E114BC7">
              <w:rPr>
                <w:color w:val="000000" w:themeColor="text1"/>
              </w:rPr>
              <w:t xml:space="preserve"> </w:t>
            </w:r>
          </w:p>
        </w:tc>
      </w:tr>
      <w:tr w:rsidR="4E114BC7" w14:paraId="1C129A5D" w14:textId="77777777" w:rsidTr="4E114BC7">
        <w:trPr>
          <w:trHeight w:val="315"/>
        </w:trPr>
        <w:tc>
          <w:tcPr>
            <w:tcW w:w="7055" w:type="dxa"/>
            <w:gridSpan w:val="8"/>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tcMar>
              <w:top w:w="15" w:type="dxa"/>
              <w:left w:w="15" w:type="dxa"/>
              <w:right w:w="15" w:type="dxa"/>
            </w:tcMar>
            <w:vAlign w:val="center"/>
          </w:tcPr>
          <w:p w14:paraId="3DE5A1BC" w14:textId="453BBC56" w:rsidR="4E114BC7" w:rsidRDefault="4E114BC7" w:rsidP="4E114BC7">
            <w:pPr>
              <w:jc w:val="center"/>
            </w:pPr>
            <w:r w:rsidRPr="4E114BC7">
              <w:rPr>
                <w:color w:val="000000" w:themeColor="text1"/>
              </w:rPr>
              <w:t>Id 1/1 (número de página relativo)</w:t>
            </w:r>
          </w:p>
        </w:tc>
      </w:tr>
    </w:tbl>
    <w:p w14:paraId="4175FC21" w14:textId="7236A656" w:rsidR="00806B01" w:rsidRPr="003851A9" w:rsidRDefault="00806B01" w:rsidP="00806B01"/>
    <w:p w14:paraId="0238B404" w14:textId="77777777" w:rsidR="00552661" w:rsidRPr="003851A9" w:rsidRDefault="00552661" w:rsidP="00D4123F">
      <w:pPr>
        <w:pStyle w:val="Ttulo4"/>
        <w:jc w:val="both"/>
      </w:pPr>
      <w:r w:rsidRPr="003851A9">
        <w:lastRenderedPageBreak/>
        <w:t>Justificación de sus campos</w:t>
      </w:r>
    </w:p>
    <w:p w14:paraId="4404176D" w14:textId="77777777" w:rsidR="00810F2E" w:rsidRPr="003851A9" w:rsidRDefault="00810F2E" w:rsidP="00D4123F">
      <w:pPr>
        <w:numPr>
          <w:ilvl w:val="0"/>
          <w:numId w:val="35"/>
        </w:numPr>
        <w:jc w:val="both"/>
        <w:rPr>
          <w:b/>
          <w:bCs/>
        </w:rPr>
      </w:pPr>
      <w:r w:rsidRPr="003851A9">
        <w:rPr>
          <w:b/>
          <w:bCs/>
        </w:rPr>
        <w:t xml:space="preserve">Plantilla:  </w:t>
      </w:r>
    </w:p>
    <w:p w14:paraId="6C039393" w14:textId="77777777" w:rsidR="00810F2E" w:rsidRPr="003851A9" w:rsidRDefault="00810F2E" w:rsidP="00D4123F">
      <w:pPr>
        <w:numPr>
          <w:ilvl w:val="1"/>
          <w:numId w:val="35"/>
        </w:numPr>
        <w:jc w:val="both"/>
      </w:pPr>
      <w:r w:rsidRPr="003851A9">
        <w:rPr>
          <w:u w:val="single"/>
        </w:rPr>
        <w:t>Fecha</w:t>
      </w:r>
      <w:r w:rsidRPr="003851A9">
        <w:t xml:space="preserve">: cuándo se realiza el informe. </w:t>
      </w:r>
    </w:p>
    <w:p w14:paraId="60416C94" w14:textId="03E4307C" w:rsidR="00810F2E" w:rsidRPr="003851A9" w:rsidRDefault="00810F2E" w:rsidP="00D4123F">
      <w:pPr>
        <w:numPr>
          <w:ilvl w:val="1"/>
          <w:numId w:val="35"/>
        </w:numPr>
        <w:jc w:val="both"/>
      </w:pPr>
      <w:proofErr w:type="spellStart"/>
      <w:r w:rsidRPr="003851A9">
        <w:rPr>
          <w:u w:val="single"/>
        </w:rPr>
        <w:t>Id</w:t>
      </w:r>
      <w:r w:rsidR="00900C85" w:rsidRPr="003851A9">
        <w:rPr>
          <w:u w:val="single"/>
        </w:rPr>
        <w:t>P</w:t>
      </w:r>
      <w:r w:rsidR="006F5BB6" w:rsidRPr="003851A9">
        <w:rPr>
          <w:u w:val="single"/>
        </w:rPr>
        <w:t>s</w:t>
      </w:r>
      <w:proofErr w:type="spellEnd"/>
      <w:r w:rsidR="00900C85" w:rsidRPr="003851A9">
        <w:rPr>
          <w:u w:val="single"/>
        </w:rPr>
        <w:t>:</w:t>
      </w:r>
      <w:r w:rsidR="00900C85" w:rsidRPr="003851A9">
        <w:t xml:space="preserve"> identificador</w:t>
      </w:r>
      <w:r w:rsidR="00C75564" w:rsidRPr="003851A9">
        <w:t>es de la</w:t>
      </w:r>
      <w:r w:rsidR="00471BE7" w:rsidRPr="003851A9">
        <w:t>s</w:t>
      </w:r>
      <w:r w:rsidR="00C75564" w:rsidRPr="003851A9">
        <w:t xml:space="preserve"> notificaciones de los problemas que </w:t>
      </w:r>
      <w:r w:rsidR="000B06EC" w:rsidRPr="003851A9">
        <w:t xml:space="preserve">pretende </w:t>
      </w:r>
      <w:r w:rsidR="00C75564" w:rsidRPr="003851A9">
        <w:t>alcanza</w:t>
      </w:r>
      <w:r w:rsidR="000B06EC" w:rsidRPr="003851A9">
        <w:t>r</w:t>
      </w:r>
      <w:r w:rsidR="00C75564" w:rsidRPr="003851A9">
        <w:t xml:space="preserve"> a resolver el cambio propuesto en este informe.</w:t>
      </w:r>
    </w:p>
    <w:p w14:paraId="3B47BBC3" w14:textId="0D4ADEB3" w:rsidR="006F5BB6" w:rsidRPr="003851A9" w:rsidRDefault="006F5BB6" w:rsidP="00D4123F">
      <w:pPr>
        <w:numPr>
          <w:ilvl w:val="1"/>
          <w:numId w:val="35"/>
        </w:numPr>
        <w:jc w:val="both"/>
      </w:pPr>
      <w:proofErr w:type="spellStart"/>
      <w:r w:rsidRPr="003851A9">
        <w:rPr>
          <w:u w:val="single"/>
        </w:rPr>
        <w:t>IdC</w:t>
      </w:r>
      <w:proofErr w:type="spellEnd"/>
      <w:r w:rsidRPr="003851A9">
        <w:rPr>
          <w:u w:val="single"/>
        </w:rPr>
        <w:t>:</w:t>
      </w:r>
      <w:r w:rsidRPr="003851A9">
        <w:t xml:space="preserve"> identificador del cambio propuesto (sirve como identificador de este informe).</w:t>
      </w:r>
    </w:p>
    <w:p w14:paraId="48EF6579" w14:textId="77777777" w:rsidR="00810F2E" w:rsidRPr="003851A9" w:rsidRDefault="00810F2E" w:rsidP="00D4123F">
      <w:pPr>
        <w:numPr>
          <w:ilvl w:val="1"/>
          <w:numId w:val="35"/>
        </w:numPr>
        <w:jc w:val="both"/>
      </w:pPr>
      <w:r w:rsidRPr="003851A9">
        <w:rPr>
          <w:u w:val="single"/>
        </w:rPr>
        <w:t>Descripción del cambio</w:t>
      </w:r>
      <w:r w:rsidRPr="003851A9">
        <w:t>: proporciona una descripción clara y concisa del cambio propuesto.</w:t>
      </w:r>
    </w:p>
    <w:p w14:paraId="2314A887" w14:textId="77777777" w:rsidR="00810F2E" w:rsidRPr="003851A9" w:rsidRDefault="00810F2E" w:rsidP="00D4123F">
      <w:pPr>
        <w:numPr>
          <w:ilvl w:val="1"/>
          <w:numId w:val="35"/>
        </w:numPr>
        <w:jc w:val="both"/>
      </w:pPr>
      <w:r w:rsidRPr="003851A9">
        <w:rPr>
          <w:u w:val="single"/>
        </w:rPr>
        <w:t>Justificación</w:t>
      </w:r>
      <w:r w:rsidRPr="003851A9">
        <w:t>: explica las razones detrás del cambio, ya sea una corrección de error, una mejora de funcionalidad, un nuevo requisito…</w:t>
      </w:r>
    </w:p>
    <w:p w14:paraId="6A920727" w14:textId="77777777" w:rsidR="00810F2E" w:rsidRPr="003851A9" w:rsidRDefault="00810F2E" w:rsidP="00D4123F">
      <w:pPr>
        <w:numPr>
          <w:ilvl w:val="1"/>
          <w:numId w:val="35"/>
        </w:numPr>
        <w:jc w:val="both"/>
      </w:pPr>
      <w:r w:rsidRPr="003851A9">
        <w:rPr>
          <w:u w:val="single"/>
        </w:rPr>
        <w:t>Impacto</w:t>
      </w:r>
      <w:r w:rsidRPr="003851A9">
        <w:t>: evalúa cómo el cambio afectará al software, al tiempo, a los recursos, al presupuesto del proyecto, al rendimiento o a la seguridad.</w:t>
      </w:r>
    </w:p>
    <w:p w14:paraId="7F294146" w14:textId="77777777" w:rsidR="00810F2E" w:rsidRPr="003851A9" w:rsidRDefault="00810F2E" w:rsidP="00D4123F">
      <w:pPr>
        <w:numPr>
          <w:ilvl w:val="1"/>
          <w:numId w:val="35"/>
        </w:numPr>
        <w:jc w:val="both"/>
      </w:pPr>
      <w:r w:rsidRPr="003851A9">
        <w:rPr>
          <w:u w:val="single"/>
        </w:rPr>
        <w:t>Riesgos y Mitigaciones</w:t>
      </w:r>
      <w:r w:rsidRPr="003851A9">
        <w:t>: identifica los posibles riesgos relacionados con la implementación del cambio y proporciona estrategias para mitigar los riesgos identificados.</w:t>
      </w:r>
    </w:p>
    <w:p w14:paraId="6CBA2006" w14:textId="77777777" w:rsidR="00810F2E" w:rsidRPr="003851A9" w:rsidRDefault="00810F2E" w:rsidP="00D4123F">
      <w:pPr>
        <w:numPr>
          <w:ilvl w:val="1"/>
          <w:numId w:val="35"/>
        </w:numPr>
        <w:jc w:val="both"/>
      </w:pPr>
      <w:r w:rsidRPr="003851A9">
        <w:rPr>
          <w:u w:val="single"/>
        </w:rPr>
        <w:t>Plan de Implementación</w:t>
      </w:r>
      <w:r w:rsidRPr="003851A9">
        <w:t>: describe los pasos específicos que se seguirán para implementar el cambio e indica cuándo se espera que se implemente.</w:t>
      </w:r>
    </w:p>
    <w:p w14:paraId="3B6B814A" w14:textId="77777777" w:rsidR="00810F2E" w:rsidRPr="003851A9" w:rsidRDefault="00810F2E" w:rsidP="00D4123F">
      <w:pPr>
        <w:numPr>
          <w:ilvl w:val="1"/>
          <w:numId w:val="35"/>
        </w:numPr>
        <w:jc w:val="both"/>
        <w:rPr>
          <w:u w:val="single"/>
        </w:rPr>
      </w:pPr>
      <w:r w:rsidRPr="003851A9">
        <w:rPr>
          <w:u w:val="single"/>
        </w:rPr>
        <w:t xml:space="preserve">Plan de Pruebas: </w:t>
      </w:r>
      <w:r w:rsidRPr="003851A9">
        <w:t xml:space="preserve">detalla cómo se verificará y validará el cambio para garantizar su correcta implementación. </w:t>
      </w:r>
    </w:p>
    <w:p w14:paraId="264BB825" w14:textId="77777777" w:rsidR="00810F2E" w:rsidRPr="003851A9" w:rsidRDefault="00810F2E" w:rsidP="00D4123F">
      <w:pPr>
        <w:numPr>
          <w:ilvl w:val="1"/>
          <w:numId w:val="35"/>
        </w:numPr>
        <w:jc w:val="both"/>
        <w:rPr>
          <w:u w:val="single"/>
        </w:rPr>
      </w:pPr>
      <w:r w:rsidRPr="003851A9">
        <w:rPr>
          <w:u w:val="single"/>
        </w:rPr>
        <w:t>Fecha de aprobación:</w:t>
      </w:r>
      <w:r w:rsidRPr="003851A9">
        <w:t xml:space="preserve"> fecha en la que se espera que se apruebe el cambio por parte de la autoridad correspondiente.</w:t>
      </w:r>
    </w:p>
    <w:p w14:paraId="41E42920" w14:textId="77777777" w:rsidR="00810F2E" w:rsidRPr="009D179D" w:rsidRDefault="00810F2E"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5F65646C" w14:textId="3988BD86" w:rsidR="009D179D" w:rsidRDefault="009D179D" w:rsidP="00D4123F">
      <w:pPr>
        <w:numPr>
          <w:ilvl w:val="1"/>
          <w:numId w:val="35"/>
        </w:numPr>
        <w:jc w:val="both"/>
        <w:rPr>
          <w:u w:val="single"/>
        </w:rPr>
      </w:pPr>
      <w:r>
        <w:rPr>
          <w:u w:val="single"/>
        </w:rPr>
        <w:t xml:space="preserve">Coste temporal (Scrum </w:t>
      </w:r>
      <w:proofErr w:type="spellStart"/>
      <w:r>
        <w:rPr>
          <w:u w:val="single"/>
        </w:rPr>
        <w:t>Poker</w:t>
      </w:r>
      <w:proofErr w:type="spellEnd"/>
      <w:r>
        <w:rPr>
          <w:u w:val="single"/>
        </w:rPr>
        <w:t>):</w:t>
      </w:r>
      <w:r w:rsidRPr="009D179D">
        <w:t xml:space="preserve"> </w:t>
      </w:r>
      <w:r w:rsidR="006F0D51">
        <w:t>se reflejan los resultados obtenidos</w:t>
      </w:r>
      <w:r w:rsidR="007E3ED9">
        <w:t xml:space="preserve"> por el equipo de desarrollo a la hora </w:t>
      </w:r>
      <w:r w:rsidR="00B819DD">
        <w:t>de estimar el esfuerzo</w:t>
      </w:r>
      <w:r w:rsidR="007E3ED9">
        <w:t xml:space="preserve"> que implicará </w:t>
      </w:r>
      <w:r w:rsidR="00DD51B5">
        <w:t xml:space="preserve">dicho </w:t>
      </w:r>
      <w:r w:rsidR="007E3ED9">
        <w:t>cambio</w:t>
      </w:r>
      <w:r w:rsidR="00367DE8">
        <w:t xml:space="preserve"> (</w:t>
      </w:r>
      <w:r w:rsidR="006F0D51">
        <w:t xml:space="preserve">según la metodología Scrum </w:t>
      </w:r>
      <w:proofErr w:type="spellStart"/>
      <w:r w:rsidR="006F0D51">
        <w:t>Poker</w:t>
      </w:r>
      <w:proofErr w:type="spellEnd"/>
      <w:r w:rsidR="00367DE8">
        <w:t>)</w:t>
      </w:r>
      <w:r w:rsidR="006F0D51">
        <w:t>.</w:t>
      </w:r>
    </w:p>
    <w:p w14:paraId="17DCA11D" w14:textId="1CD2D5EB" w:rsidR="009D179D" w:rsidRPr="003851A9" w:rsidRDefault="009D179D" w:rsidP="009D179D">
      <w:pPr>
        <w:ind w:left="720"/>
        <w:jc w:val="both"/>
        <w:rPr>
          <w:u w:val="single"/>
        </w:rPr>
      </w:pPr>
      <w:r>
        <w:rPr>
          <w:u w:val="single"/>
        </w:rPr>
        <w:t xml:space="preserve"> </w:t>
      </w:r>
    </w:p>
    <w:p w14:paraId="690A879D" w14:textId="77777777" w:rsidR="00810F2E" w:rsidRPr="003851A9" w:rsidRDefault="00810F2E" w:rsidP="00D4123F">
      <w:pPr>
        <w:numPr>
          <w:ilvl w:val="0"/>
          <w:numId w:val="35"/>
        </w:numPr>
        <w:jc w:val="both"/>
        <w:rPr>
          <w:b/>
          <w:bCs/>
        </w:rPr>
      </w:pPr>
      <w:r w:rsidRPr="003851A9">
        <w:rPr>
          <w:b/>
          <w:bCs/>
        </w:rPr>
        <w:t xml:space="preserve">Pie de plantilla: </w:t>
      </w:r>
    </w:p>
    <w:p w14:paraId="54018DD1" w14:textId="77777777" w:rsidR="00810F2E" w:rsidRPr="003851A9" w:rsidRDefault="00810F2E" w:rsidP="00D4123F">
      <w:pPr>
        <w:numPr>
          <w:ilvl w:val="1"/>
          <w:numId w:val="35"/>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6AF10112" w14:textId="77777777" w:rsidR="00552661" w:rsidRDefault="00552661" w:rsidP="00D4123F">
      <w:pPr>
        <w:jc w:val="both"/>
      </w:pPr>
    </w:p>
    <w:p w14:paraId="18DD3F51" w14:textId="77777777" w:rsidR="009D5591" w:rsidRPr="003851A9" w:rsidRDefault="009D5591" w:rsidP="00D4123F">
      <w:pPr>
        <w:jc w:val="both"/>
      </w:pPr>
    </w:p>
    <w:p w14:paraId="7952CD0C" w14:textId="6B5A951E" w:rsidR="004003AB" w:rsidRPr="003851A9" w:rsidRDefault="00D31400" w:rsidP="00D4123F">
      <w:pPr>
        <w:pStyle w:val="Ttulo3"/>
        <w:jc w:val="both"/>
      </w:pPr>
      <w:r>
        <w:br w:type="page"/>
      </w:r>
      <w:bookmarkStart w:id="25" w:name="_Toc159788960"/>
      <w:r w:rsidR="004003AB" w:rsidRPr="003851A9">
        <w:lastRenderedPageBreak/>
        <w:t>Plantilla de “Aprobación del cambio”</w:t>
      </w:r>
      <w:bookmarkEnd w:id="25"/>
    </w:p>
    <w:p w14:paraId="1484DEB5" w14:textId="3D7D32A5" w:rsidR="009D5591" w:rsidRPr="009D5591" w:rsidRDefault="004003AB" w:rsidP="009D5591">
      <w:pPr>
        <w:pStyle w:val="Ttulo4"/>
        <w:jc w:val="both"/>
      </w:pPr>
      <w:r w:rsidRPr="003851A9">
        <w:t>Modelo</w:t>
      </w:r>
    </w:p>
    <w:p w14:paraId="5D137C1B" w14:textId="77777777" w:rsidR="00D90739" w:rsidRPr="003851A9" w:rsidRDefault="00D90739" w:rsidP="00D90739"/>
    <w:tbl>
      <w:tblPr>
        <w:tblW w:w="8997" w:type="dxa"/>
        <w:tblInd w:w="75" w:type="dxa"/>
        <w:tblCellMar>
          <w:left w:w="70" w:type="dxa"/>
          <w:right w:w="70" w:type="dxa"/>
        </w:tblCellMar>
        <w:tblLook w:val="04A0" w:firstRow="1" w:lastRow="0" w:firstColumn="1" w:lastColumn="0" w:noHBand="0" w:noVBand="1"/>
      </w:tblPr>
      <w:tblGrid>
        <w:gridCol w:w="4433"/>
        <w:gridCol w:w="1060"/>
        <w:gridCol w:w="3400"/>
        <w:gridCol w:w="146"/>
      </w:tblGrid>
      <w:tr w:rsidR="00DE0E32" w14:paraId="6417276D" w14:textId="77777777" w:rsidTr="00DE0E32">
        <w:trPr>
          <w:gridAfter w:val="1"/>
          <w:wAfter w:w="131" w:type="dxa"/>
          <w:trHeight w:val="253"/>
        </w:trPr>
        <w:tc>
          <w:tcPr>
            <w:tcW w:w="4433" w:type="dxa"/>
            <w:tcBorders>
              <w:top w:val="single" w:sz="4" w:space="0" w:color="000000"/>
              <w:left w:val="single" w:sz="4" w:space="0" w:color="000000"/>
              <w:bottom w:val="nil"/>
              <w:right w:val="nil"/>
            </w:tcBorders>
            <w:shd w:val="clear" w:color="000000" w:fill="D9D9D9"/>
            <w:noWrap/>
            <w:vAlign w:val="center"/>
            <w:hideMark/>
          </w:tcPr>
          <w:p w14:paraId="376254EC" w14:textId="77777777" w:rsidR="00DE0E32" w:rsidRDefault="00DE0E32">
            <w:pPr>
              <w:rPr>
                <w:color w:val="000000"/>
                <w:lang w:eastAsia="es-ES" w:bidi="ar-SA"/>
              </w:rPr>
            </w:pPr>
            <w:proofErr w:type="spellStart"/>
            <w:r>
              <w:rPr>
                <w:color w:val="000000"/>
              </w:rPr>
              <w:t>IdC</w:t>
            </w:r>
            <w:proofErr w:type="spellEnd"/>
            <w:r>
              <w:rPr>
                <w:color w:val="000000"/>
              </w:rPr>
              <w:t>:</w:t>
            </w:r>
          </w:p>
        </w:tc>
        <w:tc>
          <w:tcPr>
            <w:tcW w:w="4433"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5260BBF2" w14:textId="77777777" w:rsidR="00DE0E32" w:rsidRDefault="00DE0E32">
            <w:pPr>
              <w:rPr>
                <w:color w:val="000000"/>
              </w:rPr>
            </w:pPr>
            <w:r>
              <w:rPr>
                <w:color w:val="000000"/>
              </w:rPr>
              <w:t>Fecha de solicitud:</w:t>
            </w:r>
          </w:p>
        </w:tc>
      </w:tr>
      <w:tr w:rsidR="00DE0E32" w14:paraId="13424E7D" w14:textId="77777777" w:rsidTr="00DE0E32">
        <w:trPr>
          <w:gridAfter w:val="1"/>
          <w:wAfter w:w="130" w:type="dxa"/>
          <w:trHeight w:val="276"/>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67506BBE" w14:textId="77777777" w:rsidR="00DE0E32" w:rsidRDefault="00DE0E32">
            <w:pPr>
              <w:rPr>
                <w:color w:val="000000"/>
              </w:rPr>
            </w:pPr>
            <w:r>
              <w:rPr>
                <w:color w:val="000000"/>
              </w:rPr>
              <w:t>Descripción del cambio:</w:t>
            </w:r>
          </w:p>
        </w:tc>
      </w:tr>
      <w:tr w:rsidR="00DE0E32" w14:paraId="4E738A73"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71C9CB8D"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6592DEA0" w14:textId="77777777" w:rsidR="00DE0E32" w:rsidRDefault="00DE0E32">
            <w:pPr>
              <w:rPr>
                <w:color w:val="000000"/>
              </w:rPr>
            </w:pPr>
          </w:p>
        </w:tc>
      </w:tr>
      <w:tr w:rsidR="00DE0E32" w14:paraId="05E18209" w14:textId="77777777" w:rsidTr="00DE0E32">
        <w:trPr>
          <w:trHeight w:val="233"/>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41932DF3" w14:textId="77777777" w:rsidR="00DE0E32" w:rsidRDefault="00DE0E32">
            <w:pPr>
              <w:rPr>
                <w:color w:val="000000"/>
              </w:rPr>
            </w:pPr>
            <w:r>
              <w:rPr>
                <w:color w:val="000000"/>
              </w:rPr>
              <w:t>Evaluación:</w:t>
            </w:r>
          </w:p>
        </w:tc>
        <w:tc>
          <w:tcPr>
            <w:tcW w:w="130" w:type="dxa"/>
            <w:vAlign w:val="center"/>
            <w:hideMark/>
          </w:tcPr>
          <w:p w14:paraId="4656AAC1" w14:textId="77777777" w:rsidR="00DE0E32" w:rsidRDefault="00DE0E32">
            <w:pPr>
              <w:rPr>
                <w:sz w:val="20"/>
                <w:szCs w:val="20"/>
              </w:rPr>
            </w:pPr>
          </w:p>
        </w:tc>
      </w:tr>
      <w:tr w:rsidR="00DE0E32" w14:paraId="1F5AC359"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37465788"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2098C218" w14:textId="77777777" w:rsidR="00DE0E32" w:rsidRDefault="00DE0E32">
            <w:pPr>
              <w:rPr>
                <w:color w:val="000000"/>
              </w:rPr>
            </w:pPr>
          </w:p>
        </w:tc>
      </w:tr>
      <w:tr w:rsidR="00DE0E32" w14:paraId="2509849D"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vAlign w:val="center"/>
            <w:hideMark/>
          </w:tcPr>
          <w:p w14:paraId="780502BF" w14:textId="77777777" w:rsidR="00DE0E32" w:rsidRDefault="00DE0E32">
            <w:pPr>
              <w:rPr>
                <w:color w:val="000000"/>
              </w:rPr>
            </w:pPr>
            <w:r>
              <w:rPr>
                <w:color w:val="000000"/>
              </w:rPr>
              <w:t>Responsable:</w:t>
            </w:r>
          </w:p>
        </w:tc>
        <w:tc>
          <w:tcPr>
            <w:tcW w:w="1033" w:type="dxa"/>
            <w:tcBorders>
              <w:top w:val="single" w:sz="4" w:space="0" w:color="auto"/>
              <w:left w:val="single" w:sz="4" w:space="0" w:color="auto"/>
              <w:bottom w:val="single" w:sz="4" w:space="0" w:color="auto"/>
              <w:right w:val="nil"/>
            </w:tcBorders>
            <w:shd w:val="clear" w:color="auto" w:fill="auto"/>
            <w:noWrap/>
            <w:vAlign w:val="center"/>
            <w:hideMark/>
          </w:tcPr>
          <w:p w14:paraId="73475C49" w14:textId="77777777" w:rsidR="00DE0E32" w:rsidRDefault="00DE0E32">
            <w:pPr>
              <w:rPr>
                <w:color w:val="000000"/>
              </w:rPr>
            </w:pPr>
            <w:r>
              <w:rPr>
                <w:color w:val="000000"/>
              </w:rPr>
              <w:t>Decisión:</w:t>
            </w:r>
          </w:p>
        </w:tc>
        <w:tc>
          <w:tcPr>
            <w:tcW w:w="3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AC42F3" w14:textId="433567E6" w:rsidR="00DE0E32" w:rsidRDefault="00DE0E32">
            <w:pPr>
              <w:jc w:val="center"/>
              <w:rPr>
                <w:color w:val="000000"/>
                <w:sz w:val="20"/>
                <w:szCs w:val="20"/>
              </w:rPr>
            </w:pPr>
            <w:r>
              <w:rPr>
                <w:color w:val="000000"/>
                <w:sz w:val="20"/>
                <w:szCs w:val="20"/>
              </w:rPr>
              <w:t xml:space="preserve">[APROBADO] </w:t>
            </w:r>
            <w:proofErr w:type="gramStart"/>
            <w:r>
              <w:rPr>
                <w:color w:val="000000"/>
                <w:sz w:val="20"/>
                <w:szCs w:val="20"/>
              </w:rPr>
              <w:t xml:space="preserve">   [</w:t>
            </w:r>
            <w:proofErr w:type="gramEnd"/>
            <w:r>
              <w:rPr>
                <w:color w:val="000000"/>
                <w:sz w:val="20"/>
                <w:szCs w:val="20"/>
              </w:rPr>
              <w:t>RECHAZADO]</w:t>
            </w:r>
          </w:p>
        </w:tc>
        <w:tc>
          <w:tcPr>
            <w:tcW w:w="130" w:type="dxa"/>
            <w:vAlign w:val="center"/>
            <w:hideMark/>
          </w:tcPr>
          <w:p w14:paraId="52912371" w14:textId="77777777" w:rsidR="00DE0E32" w:rsidRDefault="00DE0E32">
            <w:pPr>
              <w:rPr>
                <w:sz w:val="20"/>
                <w:szCs w:val="20"/>
              </w:rPr>
            </w:pPr>
          </w:p>
        </w:tc>
      </w:tr>
      <w:tr w:rsidR="00DE0E32" w14:paraId="63FA97D3" w14:textId="77777777" w:rsidTr="00DE0E32">
        <w:trPr>
          <w:trHeight w:val="233"/>
        </w:trPr>
        <w:tc>
          <w:tcPr>
            <w:tcW w:w="8867" w:type="dxa"/>
            <w:gridSpan w:val="3"/>
            <w:vMerge w:val="restart"/>
            <w:tcBorders>
              <w:top w:val="nil"/>
              <w:left w:val="single" w:sz="4" w:space="0" w:color="000000"/>
              <w:bottom w:val="nil"/>
              <w:right w:val="single" w:sz="4" w:space="0" w:color="000000"/>
            </w:tcBorders>
            <w:shd w:val="clear" w:color="auto" w:fill="auto"/>
            <w:hideMark/>
          </w:tcPr>
          <w:p w14:paraId="79313759" w14:textId="77777777" w:rsidR="00DE0E32" w:rsidRDefault="00DE0E32">
            <w:pPr>
              <w:rPr>
                <w:color w:val="000000"/>
              </w:rPr>
            </w:pPr>
            <w:r>
              <w:rPr>
                <w:color w:val="000000"/>
              </w:rPr>
              <w:t>Justificación:</w:t>
            </w:r>
          </w:p>
        </w:tc>
        <w:tc>
          <w:tcPr>
            <w:tcW w:w="130" w:type="dxa"/>
            <w:vAlign w:val="center"/>
            <w:hideMark/>
          </w:tcPr>
          <w:p w14:paraId="70255A00" w14:textId="77777777" w:rsidR="00DE0E32" w:rsidRDefault="00DE0E32">
            <w:pPr>
              <w:rPr>
                <w:sz w:val="20"/>
                <w:szCs w:val="20"/>
              </w:rPr>
            </w:pPr>
          </w:p>
        </w:tc>
      </w:tr>
      <w:tr w:rsidR="00DE0E32" w14:paraId="5B7F7922" w14:textId="77777777" w:rsidTr="00DE0E32">
        <w:trPr>
          <w:trHeight w:val="701"/>
        </w:trPr>
        <w:tc>
          <w:tcPr>
            <w:tcW w:w="8867" w:type="dxa"/>
            <w:gridSpan w:val="3"/>
            <w:vMerge/>
            <w:tcBorders>
              <w:top w:val="nil"/>
              <w:left w:val="single" w:sz="4" w:space="0" w:color="000000"/>
              <w:bottom w:val="nil"/>
              <w:right w:val="single" w:sz="4" w:space="0" w:color="000000"/>
            </w:tcBorders>
            <w:vAlign w:val="center"/>
            <w:hideMark/>
          </w:tcPr>
          <w:p w14:paraId="1F9F742A"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4338220F" w14:textId="77777777" w:rsidR="00DE0E32" w:rsidRDefault="00DE0E32">
            <w:pPr>
              <w:rPr>
                <w:color w:val="000000"/>
              </w:rPr>
            </w:pPr>
          </w:p>
        </w:tc>
      </w:tr>
      <w:tr w:rsidR="00DE0E32" w14:paraId="1E05D2E5"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hideMark/>
          </w:tcPr>
          <w:p w14:paraId="4456E578" w14:textId="77777777" w:rsidR="00DE0E32" w:rsidRDefault="00DE0E32">
            <w:pPr>
              <w:rPr>
                <w:color w:val="000000"/>
              </w:rPr>
            </w:pPr>
            <w:r>
              <w:rPr>
                <w:color w:val="000000"/>
              </w:rPr>
              <w:t>Fecha de decisión:</w:t>
            </w:r>
          </w:p>
        </w:tc>
        <w:tc>
          <w:tcPr>
            <w:tcW w:w="4433" w:type="dxa"/>
            <w:gridSpan w:val="2"/>
            <w:tcBorders>
              <w:top w:val="single" w:sz="4" w:space="0" w:color="000000"/>
              <w:left w:val="single" w:sz="4" w:space="0" w:color="000000"/>
              <w:bottom w:val="single" w:sz="4" w:space="0" w:color="000000"/>
              <w:right w:val="single" w:sz="4" w:space="0" w:color="000000"/>
            </w:tcBorders>
            <w:shd w:val="clear" w:color="auto" w:fill="auto"/>
            <w:noWrap/>
            <w:hideMark/>
          </w:tcPr>
          <w:p w14:paraId="54ADF772" w14:textId="77777777" w:rsidR="00DE0E32" w:rsidRDefault="00DE0E32">
            <w:pPr>
              <w:rPr>
                <w:color w:val="000000"/>
              </w:rPr>
            </w:pPr>
            <w:r>
              <w:rPr>
                <w:color w:val="000000"/>
              </w:rPr>
              <w:t>Firma de la autoridad:</w:t>
            </w:r>
          </w:p>
        </w:tc>
        <w:tc>
          <w:tcPr>
            <w:tcW w:w="130" w:type="dxa"/>
            <w:vAlign w:val="center"/>
            <w:hideMark/>
          </w:tcPr>
          <w:p w14:paraId="30FABBDD" w14:textId="77777777" w:rsidR="00DE0E32" w:rsidRDefault="00DE0E32">
            <w:pPr>
              <w:rPr>
                <w:sz w:val="20"/>
                <w:szCs w:val="20"/>
              </w:rPr>
            </w:pPr>
          </w:p>
        </w:tc>
      </w:tr>
      <w:tr w:rsidR="00DE0E32" w14:paraId="0DBF287B" w14:textId="77777777" w:rsidTr="00DE0E32">
        <w:trPr>
          <w:trHeight w:val="253"/>
        </w:trPr>
        <w:tc>
          <w:tcPr>
            <w:tcW w:w="8867" w:type="dxa"/>
            <w:gridSpan w:val="3"/>
            <w:tcBorders>
              <w:top w:val="nil"/>
              <w:left w:val="single" w:sz="4" w:space="0" w:color="000000"/>
              <w:bottom w:val="single" w:sz="4" w:space="0" w:color="000000"/>
              <w:right w:val="single" w:sz="4" w:space="0" w:color="000000"/>
            </w:tcBorders>
            <w:shd w:val="clear" w:color="000000" w:fill="D9D9D9"/>
            <w:noWrap/>
            <w:vAlign w:val="center"/>
            <w:hideMark/>
          </w:tcPr>
          <w:p w14:paraId="60786B37" w14:textId="77777777" w:rsidR="00DE0E32" w:rsidRDefault="00DE0E32">
            <w:pPr>
              <w:jc w:val="center"/>
              <w:rPr>
                <w:color w:val="000000"/>
              </w:rPr>
            </w:pPr>
            <w:r>
              <w:rPr>
                <w:color w:val="000000"/>
              </w:rPr>
              <w:t>Id 1/1 (número de página relativo)</w:t>
            </w:r>
          </w:p>
        </w:tc>
        <w:tc>
          <w:tcPr>
            <w:tcW w:w="130" w:type="dxa"/>
            <w:vAlign w:val="center"/>
            <w:hideMark/>
          </w:tcPr>
          <w:p w14:paraId="06B5F686" w14:textId="77777777" w:rsidR="00DE0E32" w:rsidRDefault="00DE0E32">
            <w:pPr>
              <w:rPr>
                <w:sz w:val="20"/>
                <w:szCs w:val="20"/>
              </w:rPr>
            </w:pPr>
          </w:p>
        </w:tc>
      </w:tr>
    </w:tbl>
    <w:p w14:paraId="71946BA2" w14:textId="77777777" w:rsidR="00D90739" w:rsidRPr="003851A9" w:rsidRDefault="00D90739" w:rsidP="00D90739"/>
    <w:p w14:paraId="788272EB" w14:textId="77777777" w:rsidR="004003AB" w:rsidRPr="003851A9" w:rsidRDefault="004003AB" w:rsidP="00D4123F">
      <w:pPr>
        <w:pStyle w:val="Ttulo4"/>
        <w:jc w:val="both"/>
      </w:pPr>
      <w:r w:rsidRPr="003851A9">
        <w:t>Justificación de sus campos</w:t>
      </w:r>
    </w:p>
    <w:p w14:paraId="38BFAF3F" w14:textId="77777777" w:rsidR="00ED3803" w:rsidRPr="003851A9" w:rsidRDefault="00ED3803" w:rsidP="00D4123F">
      <w:pPr>
        <w:numPr>
          <w:ilvl w:val="0"/>
          <w:numId w:val="37"/>
        </w:numPr>
        <w:jc w:val="both"/>
      </w:pPr>
      <w:r w:rsidRPr="003851A9">
        <w:rPr>
          <w:b/>
          <w:bCs/>
        </w:rPr>
        <w:t>Plantilla</w:t>
      </w:r>
      <w:r w:rsidRPr="003851A9">
        <w:t>:</w:t>
      </w:r>
    </w:p>
    <w:p w14:paraId="1CA1457B" w14:textId="1CC23893" w:rsidR="00DA3943" w:rsidRPr="003851A9" w:rsidRDefault="00FF1955" w:rsidP="00D4123F">
      <w:pPr>
        <w:numPr>
          <w:ilvl w:val="1"/>
          <w:numId w:val="37"/>
        </w:numPr>
        <w:jc w:val="both"/>
      </w:pPr>
      <w:proofErr w:type="spellStart"/>
      <w:r w:rsidRPr="003851A9">
        <w:rPr>
          <w:u w:val="single"/>
        </w:rPr>
        <w:t>IdC</w:t>
      </w:r>
      <w:proofErr w:type="spellEnd"/>
      <w:r w:rsidR="00F82228" w:rsidRPr="003851A9">
        <w:t xml:space="preserve">: </w:t>
      </w:r>
      <w:r w:rsidRPr="003851A9">
        <w:t>n</w:t>
      </w:r>
      <w:r w:rsidR="00F82228" w:rsidRPr="003851A9">
        <w:t>úmero identificador del cambio</w:t>
      </w:r>
      <w:r w:rsidRPr="003851A9">
        <w:t xml:space="preserve"> propuesto</w:t>
      </w:r>
      <w:r w:rsidR="00F82228" w:rsidRPr="003851A9">
        <w:t xml:space="preserve"> (igual al </w:t>
      </w:r>
      <w:proofErr w:type="spellStart"/>
      <w:r w:rsidRPr="003851A9">
        <w:t>IdC</w:t>
      </w:r>
      <w:proofErr w:type="spellEnd"/>
      <w:r w:rsidRPr="003851A9">
        <w:t xml:space="preserve"> </w:t>
      </w:r>
      <w:r w:rsidR="00F82228" w:rsidRPr="003851A9">
        <w:t>del Informe del Cambio).</w:t>
      </w:r>
    </w:p>
    <w:p w14:paraId="62F15143" w14:textId="03C65AC1" w:rsidR="00ED3803" w:rsidRPr="003851A9" w:rsidRDefault="00ED3803" w:rsidP="00D4123F">
      <w:pPr>
        <w:numPr>
          <w:ilvl w:val="1"/>
          <w:numId w:val="37"/>
        </w:numPr>
        <w:jc w:val="both"/>
      </w:pPr>
      <w:r w:rsidRPr="003851A9">
        <w:rPr>
          <w:u w:val="single"/>
        </w:rPr>
        <w:t>Descripción</w:t>
      </w:r>
      <w:r w:rsidRPr="003851A9">
        <w:t>: breve descripción del cambio propuesto.</w:t>
      </w:r>
    </w:p>
    <w:p w14:paraId="7EAA860B" w14:textId="03656CF3" w:rsidR="00ED3803" w:rsidRPr="003851A9" w:rsidRDefault="00ED3803" w:rsidP="00D4123F">
      <w:pPr>
        <w:numPr>
          <w:ilvl w:val="1"/>
          <w:numId w:val="37"/>
        </w:numPr>
        <w:jc w:val="both"/>
      </w:pPr>
      <w:r w:rsidRPr="003851A9">
        <w:rPr>
          <w:u w:val="single"/>
        </w:rPr>
        <w:t>Fecha de solicitud</w:t>
      </w:r>
      <w:r w:rsidRPr="003851A9">
        <w:t>.</w:t>
      </w:r>
    </w:p>
    <w:p w14:paraId="681FB697" w14:textId="08B8E963" w:rsidR="00ED3803" w:rsidRPr="003851A9" w:rsidRDefault="00757F9A" w:rsidP="00D4123F">
      <w:pPr>
        <w:numPr>
          <w:ilvl w:val="1"/>
          <w:numId w:val="37"/>
        </w:numPr>
        <w:jc w:val="both"/>
      </w:pPr>
      <w:r w:rsidRPr="003851A9">
        <w:rPr>
          <w:u w:val="single"/>
        </w:rPr>
        <w:t>Responsable</w:t>
      </w:r>
      <w:r w:rsidRPr="003851A9">
        <w:t>: creador del Informe del Cambio.</w:t>
      </w:r>
    </w:p>
    <w:p w14:paraId="3EE7B3E1" w14:textId="0BF0344E" w:rsidR="00757F9A" w:rsidRPr="003851A9" w:rsidRDefault="006808F3" w:rsidP="00D4123F">
      <w:pPr>
        <w:numPr>
          <w:ilvl w:val="1"/>
          <w:numId w:val="37"/>
        </w:numPr>
        <w:jc w:val="both"/>
      </w:pPr>
      <w:r w:rsidRPr="003851A9">
        <w:rPr>
          <w:u w:val="single"/>
        </w:rPr>
        <w:t>Evaluación</w:t>
      </w:r>
      <w:r w:rsidRPr="003851A9">
        <w:t>: verificar que la documentación del cambio esté completa y clara</w:t>
      </w:r>
      <w:r w:rsidR="00A677DA" w:rsidRPr="003851A9">
        <w:t>, y evaluación de la justificación del cambio.</w:t>
      </w:r>
    </w:p>
    <w:p w14:paraId="0142A54E" w14:textId="18076FB3" w:rsidR="006808F3" w:rsidRPr="003851A9" w:rsidRDefault="00E856BD" w:rsidP="00D4123F">
      <w:pPr>
        <w:numPr>
          <w:ilvl w:val="1"/>
          <w:numId w:val="37"/>
        </w:numPr>
        <w:jc w:val="both"/>
      </w:pPr>
      <w:r w:rsidRPr="003851A9">
        <w:rPr>
          <w:u w:val="single"/>
        </w:rPr>
        <w:t>Decisión</w:t>
      </w:r>
      <w:r w:rsidRPr="003851A9">
        <w:t xml:space="preserve">: </w:t>
      </w:r>
      <w:r w:rsidR="00CB4257" w:rsidRPr="003851A9">
        <w:t>[Aprobado] o [Rechazado].</w:t>
      </w:r>
    </w:p>
    <w:p w14:paraId="021D7C0E" w14:textId="4628FEE9" w:rsidR="00CB4257" w:rsidRPr="003851A9" w:rsidRDefault="00CB4257" w:rsidP="00D4123F">
      <w:pPr>
        <w:numPr>
          <w:ilvl w:val="1"/>
          <w:numId w:val="37"/>
        </w:numPr>
        <w:jc w:val="both"/>
      </w:pPr>
      <w:r w:rsidRPr="003851A9">
        <w:rPr>
          <w:u w:val="single"/>
        </w:rPr>
        <w:t>Justificación</w:t>
      </w:r>
      <w:r w:rsidRPr="003851A9">
        <w:t>: explicar las razones detrás de la decisión de aprobar o rechazar el cambio.</w:t>
      </w:r>
    </w:p>
    <w:p w14:paraId="700D3448" w14:textId="018D7188" w:rsidR="00CB4257" w:rsidRPr="003851A9" w:rsidRDefault="00890676" w:rsidP="00D4123F">
      <w:pPr>
        <w:numPr>
          <w:ilvl w:val="1"/>
          <w:numId w:val="37"/>
        </w:numPr>
        <w:jc w:val="both"/>
      </w:pPr>
      <w:r w:rsidRPr="003851A9">
        <w:rPr>
          <w:u w:val="single"/>
        </w:rPr>
        <w:t>Fecha de decisión</w:t>
      </w:r>
      <w:r w:rsidRPr="003851A9">
        <w:t>: registrar la fecha en que se tomó la decisión.</w:t>
      </w:r>
    </w:p>
    <w:p w14:paraId="6905706B" w14:textId="38416342" w:rsidR="4040DDEE" w:rsidRPr="003851A9" w:rsidRDefault="18108668" w:rsidP="00D4123F">
      <w:pPr>
        <w:numPr>
          <w:ilvl w:val="1"/>
          <w:numId w:val="37"/>
        </w:numPr>
        <w:jc w:val="both"/>
      </w:pPr>
      <w:r w:rsidRPr="003851A9">
        <w:rPr>
          <w:u w:val="single"/>
        </w:rPr>
        <w:t>Firma de la autoridad</w:t>
      </w:r>
      <w:r w:rsidRPr="003851A9">
        <w:t>: espacio para la firma de</w:t>
      </w:r>
      <w:r w:rsidR="4A375E17" w:rsidRPr="003851A9">
        <w:t xml:space="preserve"> la autoridad que tomó la decisión.</w:t>
      </w:r>
    </w:p>
    <w:p w14:paraId="70AFA820" w14:textId="2D281C88" w:rsidR="00F82228" w:rsidRPr="003851A9" w:rsidRDefault="00D31400" w:rsidP="00D4123F">
      <w:pPr>
        <w:pStyle w:val="Ttulo3"/>
        <w:jc w:val="both"/>
      </w:pPr>
      <w:r>
        <w:br w:type="page"/>
      </w:r>
      <w:bookmarkStart w:id="26" w:name="_Toc159788961"/>
      <w:r w:rsidR="2FAFC2B7" w:rsidRPr="003851A9">
        <w:lastRenderedPageBreak/>
        <w:t xml:space="preserve">Plantilla de </w:t>
      </w:r>
      <w:r w:rsidR="15A23F52" w:rsidRPr="003851A9">
        <w:t>ECO</w:t>
      </w:r>
      <w:bookmarkEnd w:id="26"/>
    </w:p>
    <w:p w14:paraId="092D63FE" w14:textId="0B2A3D71" w:rsidR="009D5591" w:rsidRPr="009D5591" w:rsidRDefault="2FAFC2B7" w:rsidP="009D5591">
      <w:pPr>
        <w:pStyle w:val="Ttulo4"/>
        <w:jc w:val="both"/>
      </w:pPr>
      <w:r w:rsidRPr="003851A9">
        <w:t>Modelo</w:t>
      </w:r>
    </w:p>
    <w:p w14:paraId="443ED766" w14:textId="77777777" w:rsidR="00135833" w:rsidRPr="003851A9" w:rsidRDefault="00135833" w:rsidP="00135833"/>
    <w:tbl>
      <w:tblPr>
        <w:tblW w:w="8669" w:type="dxa"/>
        <w:tblInd w:w="75" w:type="dxa"/>
        <w:tblCellMar>
          <w:left w:w="70" w:type="dxa"/>
          <w:right w:w="70" w:type="dxa"/>
        </w:tblCellMar>
        <w:tblLook w:val="04A0" w:firstRow="1" w:lastRow="0" w:firstColumn="1" w:lastColumn="0" w:noHBand="0" w:noVBand="1"/>
      </w:tblPr>
      <w:tblGrid>
        <w:gridCol w:w="3117"/>
        <w:gridCol w:w="374"/>
        <w:gridCol w:w="374"/>
        <w:gridCol w:w="407"/>
        <w:gridCol w:w="4272"/>
        <w:gridCol w:w="146"/>
      </w:tblGrid>
      <w:tr w:rsidR="00135833" w:rsidRPr="003851A9" w14:paraId="40DAEA3B" w14:textId="77777777" w:rsidTr="00135833">
        <w:trPr>
          <w:gridAfter w:val="1"/>
          <w:wAfter w:w="125" w:type="dxa"/>
          <w:trHeight w:val="259"/>
        </w:trPr>
        <w:tc>
          <w:tcPr>
            <w:tcW w:w="4272" w:type="dxa"/>
            <w:gridSpan w:val="4"/>
            <w:tcBorders>
              <w:top w:val="single" w:sz="4" w:space="0" w:color="auto"/>
              <w:left w:val="single" w:sz="4" w:space="0" w:color="auto"/>
              <w:bottom w:val="nil"/>
              <w:right w:val="single" w:sz="4" w:space="0" w:color="000000"/>
            </w:tcBorders>
            <w:shd w:val="clear" w:color="000000" w:fill="D9D9D9"/>
            <w:noWrap/>
            <w:vAlign w:val="center"/>
            <w:hideMark/>
          </w:tcPr>
          <w:p w14:paraId="27C1379D" w14:textId="77777777" w:rsidR="00135833" w:rsidRPr="003851A9" w:rsidRDefault="00135833">
            <w:pPr>
              <w:rPr>
                <w:color w:val="000000"/>
                <w:lang w:eastAsia="es-ES" w:bidi="ar-SA"/>
              </w:rPr>
            </w:pPr>
            <w:r w:rsidRPr="003851A9">
              <w:rPr>
                <w:color w:val="000000"/>
              </w:rPr>
              <w:t>Id ECO:</w:t>
            </w:r>
          </w:p>
        </w:tc>
        <w:tc>
          <w:tcPr>
            <w:tcW w:w="4272" w:type="dxa"/>
            <w:tcBorders>
              <w:top w:val="single" w:sz="4" w:space="0" w:color="000000"/>
              <w:left w:val="nil"/>
              <w:bottom w:val="nil"/>
              <w:right w:val="single" w:sz="4" w:space="0" w:color="000000"/>
            </w:tcBorders>
            <w:shd w:val="clear" w:color="000000" w:fill="D9D9D9"/>
            <w:noWrap/>
            <w:vAlign w:val="center"/>
            <w:hideMark/>
          </w:tcPr>
          <w:p w14:paraId="3A7F4DDD" w14:textId="77777777" w:rsidR="00135833" w:rsidRPr="003851A9" w:rsidRDefault="00135833">
            <w:pPr>
              <w:rPr>
                <w:color w:val="000000"/>
              </w:rPr>
            </w:pPr>
            <w:r w:rsidRPr="003851A9">
              <w:rPr>
                <w:color w:val="000000"/>
              </w:rPr>
              <w:t>Fecha de emisión:</w:t>
            </w:r>
          </w:p>
        </w:tc>
      </w:tr>
      <w:tr w:rsidR="00135833" w:rsidRPr="003851A9" w14:paraId="6F49864F" w14:textId="77777777" w:rsidTr="00135833">
        <w:trPr>
          <w:gridAfter w:val="1"/>
          <w:wAfter w:w="127" w:type="dxa"/>
          <w:trHeight w:val="259"/>
        </w:trPr>
        <w:tc>
          <w:tcPr>
            <w:tcW w:w="3117" w:type="dxa"/>
            <w:tcBorders>
              <w:top w:val="single" w:sz="4" w:space="0" w:color="000000"/>
              <w:left w:val="single" w:sz="4" w:space="0" w:color="000000"/>
              <w:bottom w:val="single" w:sz="4" w:space="0" w:color="000000"/>
              <w:right w:val="nil"/>
            </w:tcBorders>
            <w:shd w:val="clear" w:color="000000" w:fill="D9D9D9"/>
            <w:noWrap/>
            <w:vAlign w:val="center"/>
            <w:hideMark/>
          </w:tcPr>
          <w:p w14:paraId="2958B632" w14:textId="77777777" w:rsidR="00135833" w:rsidRPr="003851A9" w:rsidRDefault="00135833">
            <w:pPr>
              <w:rPr>
                <w:color w:val="000000"/>
              </w:rPr>
            </w:pPr>
            <w:proofErr w:type="spellStart"/>
            <w:r w:rsidRPr="003851A9">
              <w:rPr>
                <w:color w:val="000000"/>
              </w:rPr>
              <w:t>IdPs</w:t>
            </w:r>
            <w:proofErr w:type="spellEnd"/>
            <w:r w:rsidRPr="003851A9">
              <w:rPr>
                <w:color w:val="000000"/>
              </w:rPr>
              <w:t>:</w:t>
            </w:r>
          </w:p>
        </w:tc>
        <w:tc>
          <w:tcPr>
            <w:tcW w:w="374" w:type="dxa"/>
            <w:tcBorders>
              <w:top w:val="single" w:sz="4" w:space="0" w:color="000000"/>
              <w:left w:val="nil"/>
              <w:bottom w:val="single" w:sz="4" w:space="0" w:color="000000"/>
              <w:right w:val="nil"/>
            </w:tcBorders>
            <w:shd w:val="clear" w:color="000000" w:fill="D9D9D9"/>
            <w:noWrap/>
            <w:vAlign w:val="center"/>
            <w:hideMark/>
          </w:tcPr>
          <w:p w14:paraId="4B52710F" w14:textId="77777777" w:rsidR="00135833" w:rsidRPr="003851A9" w:rsidRDefault="00135833">
            <w:pPr>
              <w:rPr>
                <w:color w:val="000000"/>
              </w:rPr>
            </w:pPr>
            <w:r w:rsidRPr="003851A9">
              <w:rPr>
                <w:color w:val="000000"/>
              </w:rPr>
              <w:t> </w:t>
            </w:r>
          </w:p>
        </w:tc>
        <w:tc>
          <w:tcPr>
            <w:tcW w:w="374" w:type="dxa"/>
            <w:tcBorders>
              <w:top w:val="single" w:sz="4" w:space="0" w:color="000000"/>
              <w:left w:val="nil"/>
              <w:bottom w:val="single" w:sz="4" w:space="0" w:color="000000"/>
              <w:right w:val="nil"/>
            </w:tcBorders>
            <w:shd w:val="clear" w:color="000000" w:fill="D9D9D9"/>
            <w:noWrap/>
            <w:vAlign w:val="center"/>
            <w:hideMark/>
          </w:tcPr>
          <w:p w14:paraId="34C81E92" w14:textId="77777777" w:rsidR="00135833" w:rsidRPr="003851A9" w:rsidRDefault="00135833">
            <w:pPr>
              <w:rPr>
                <w:color w:val="000000"/>
              </w:rPr>
            </w:pPr>
            <w:r w:rsidRPr="003851A9">
              <w:rPr>
                <w:color w:val="000000"/>
              </w:rPr>
              <w:t> </w:t>
            </w:r>
          </w:p>
        </w:tc>
        <w:tc>
          <w:tcPr>
            <w:tcW w:w="405" w:type="dxa"/>
            <w:tcBorders>
              <w:top w:val="single" w:sz="4" w:space="0" w:color="000000"/>
              <w:left w:val="nil"/>
              <w:bottom w:val="single" w:sz="4" w:space="0" w:color="000000"/>
              <w:right w:val="nil"/>
            </w:tcBorders>
            <w:shd w:val="clear" w:color="000000" w:fill="D9D9D9"/>
            <w:noWrap/>
            <w:vAlign w:val="center"/>
            <w:hideMark/>
          </w:tcPr>
          <w:p w14:paraId="7C49A3DF" w14:textId="77777777" w:rsidR="00135833" w:rsidRPr="003851A9" w:rsidRDefault="00135833">
            <w:pPr>
              <w:rPr>
                <w:color w:val="000000"/>
              </w:rPr>
            </w:pPr>
            <w:r w:rsidRPr="003851A9">
              <w:rPr>
                <w:color w:val="000000"/>
              </w:rPr>
              <w:t> </w:t>
            </w:r>
          </w:p>
        </w:tc>
        <w:tc>
          <w:tcPr>
            <w:tcW w:w="4272"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020A43D" w14:textId="77777777" w:rsidR="00135833" w:rsidRPr="003851A9" w:rsidRDefault="00135833">
            <w:pPr>
              <w:jc w:val="center"/>
              <w:rPr>
                <w:color w:val="000000"/>
              </w:rPr>
            </w:pPr>
            <w:r w:rsidRPr="003851A9">
              <w:rPr>
                <w:color w:val="000000"/>
              </w:rPr>
              <w:t> </w:t>
            </w:r>
          </w:p>
        </w:tc>
      </w:tr>
      <w:tr w:rsidR="00135833" w:rsidRPr="003851A9" w14:paraId="4279A815" w14:textId="77777777" w:rsidTr="00135833">
        <w:trPr>
          <w:gridAfter w:val="1"/>
          <w:wAfter w:w="125" w:type="dxa"/>
          <w:trHeight w:val="259"/>
        </w:trPr>
        <w:tc>
          <w:tcPr>
            <w:tcW w:w="8544" w:type="dxa"/>
            <w:gridSpan w:val="5"/>
            <w:tcBorders>
              <w:top w:val="nil"/>
              <w:left w:val="single" w:sz="4" w:space="0" w:color="000000"/>
              <w:bottom w:val="single" w:sz="4" w:space="0" w:color="000000"/>
              <w:right w:val="single" w:sz="4" w:space="0" w:color="000000"/>
            </w:tcBorders>
            <w:shd w:val="clear" w:color="auto" w:fill="auto"/>
            <w:noWrap/>
            <w:vAlign w:val="center"/>
            <w:hideMark/>
          </w:tcPr>
          <w:p w14:paraId="72B26FD8" w14:textId="77777777" w:rsidR="00135833" w:rsidRPr="003851A9" w:rsidRDefault="00135833">
            <w:pPr>
              <w:rPr>
                <w:color w:val="000000"/>
              </w:rPr>
            </w:pPr>
            <w:r w:rsidRPr="003851A9">
              <w:rPr>
                <w:color w:val="000000"/>
              </w:rPr>
              <w:t>Solicitante:</w:t>
            </w:r>
          </w:p>
        </w:tc>
      </w:tr>
      <w:tr w:rsidR="00135833" w:rsidRPr="003851A9" w14:paraId="27AEF6CA" w14:textId="77777777" w:rsidTr="00135833">
        <w:trPr>
          <w:gridAfter w:val="1"/>
          <w:wAfter w:w="125" w:type="dxa"/>
          <w:trHeight w:val="276"/>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5031F5C9" w14:textId="77777777" w:rsidR="00135833" w:rsidRPr="003851A9" w:rsidRDefault="00135833">
            <w:pPr>
              <w:rPr>
                <w:color w:val="000000"/>
              </w:rPr>
            </w:pPr>
            <w:r w:rsidRPr="003851A9">
              <w:rPr>
                <w:color w:val="000000"/>
              </w:rPr>
              <w:t>Descripción del cambio:</w:t>
            </w:r>
          </w:p>
        </w:tc>
      </w:tr>
      <w:tr w:rsidR="00135833" w:rsidRPr="003851A9" w14:paraId="08E72496"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7E3E63E5"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3A8B3117" w14:textId="77777777" w:rsidR="00135833" w:rsidRPr="003851A9" w:rsidRDefault="00135833">
            <w:pPr>
              <w:rPr>
                <w:color w:val="000000"/>
              </w:rPr>
            </w:pPr>
          </w:p>
        </w:tc>
      </w:tr>
      <w:tr w:rsidR="00135833" w:rsidRPr="003851A9" w14:paraId="1FE56866" w14:textId="77777777" w:rsidTr="00135833">
        <w:trPr>
          <w:trHeight w:val="239"/>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2673512E" w14:textId="77777777" w:rsidR="00135833" w:rsidRPr="003851A9" w:rsidRDefault="00135833">
            <w:pPr>
              <w:rPr>
                <w:color w:val="000000"/>
              </w:rPr>
            </w:pPr>
            <w:r w:rsidRPr="003851A9">
              <w:rPr>
                <w:color w:val="000000"/>
              </w:rPr>
              <w:t>Justificación:</w:t>
            </w:r>
          </w:p>
        </w:tc>
        <w:tc>
          <w:tcPr>
            <w:tcW w:w="125" w:type="dxa"/>
            <w:vAlign w:val="center"/>
            <w:hideMark/>
          </w:tcPr>
          <w:p w14:paraId="30FE1E84" w14:textId="77777777" w:rsidR="00135833" w:rsidRPr="003851A9" w:rsidRDefault="00135833">
            <w:pPr>
              <w:rPr>
                <w:sz w:val="20"/>
                <w:szCs w:val="20"/>
              </w:rPr>
            </w:pPr>
          </w:p>
        </w:tc>
      </w:tr>
      <w:tr w:rsidR="00135833" w:rsidRPr="003851A9" w14:paraId="5229359B"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3EE2DE9B"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2082BA13" w14:textId="77777777" w:rsidR="00135833" w:rsidRPr="003851A9" w:rsidRDefault="00135833">
            <w:pPr>
              <w:rPr>
                <w:color w:val="000000"/>
              </w:rPr>
            </w:pPr>
          </w:p>
        </w:tc>
      </w:tr>
      <w:tr w:rsidR="00135833" w:rsidRPr="003851A9" w14:paraId="2512BA5B" w14:textId="77777777" w:rsidTr="00135833">
        <w:trPr>
          <w:trHeight w:val="239"/>
        </w:trPr>
        <w:tc>
          <w:tcPr>
            <w:tcW w:w="854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11FA58D2" w14:textId="77777777" w:rsidR="00135833" w:rsidRPr="003851A9" w:rsidRDefault="00135833">
            <w:pPr>
              <w:rPr>
                <w:color w:val="000000"/>
              </w:rPr>
            </w:pPr>
            <w:r w:rsidRPr="003851A9">
              <w:rPr>
                <w:color w:val="000000"/>
              </w:rPr>
              <w:t>Impacto:</w:t>
            </w:r>
          </w:p>
        </w:tc>
        <w:tc>
          <w:tcPr>
            <w:tcW w:w="125" w:type="dxa"/>
            <w:vAlign w:val="center"/>
            <w:hideMark/>
          </w:tcPr>
          <w:p w14:paraId="4C2E3E24" w14:textId="77777777" w:rsidR="00135833" w:rsidRPr="003851A9" w:rsidRDefault="00135833">
            <w:pPr>
              <w:rPr>
                <w:sz w:val="20"/>
                <w:szCs w:val="20"/>
              </w:rPr>
            </w:pPr>
          </w:p>
        </w:tc>
      </w:tr>
      <w:tr w:rsidR="00135833" w:rsidRPr="003851A9" w14:paraId="3A0B7F9A" w14:textId="77777777" w:rsidTr="00135833">
        <w:trPr>
          <w:trHeight w:val="239"/>
        </w:trPr>
        <w:tc>
          <w:tcPr>
            <w:tcW w:w="8544" w:type="dxa"/>
            <w:gridSpan w:val="5"/>
            <w:vMerge/>
            <w:tcBorders>
              <w:top w:val="single" w:sz="4" w:space="0" w:color="000000"/>
              <w:left w:val="single" w:sz="4" w:space="0" w:color="000000"/>
              <w:bottom w:val="single" w:sz="4" w:space="0" w:color="000000"/>
              <w:right w:val="single" w:sz="4" w:space="0" w:color="000000"/>
            </w:tcBorders>
            <w:vAlign w:val="center"/>
            <w:hideMark/>
          </w:tcPr>
          <w:p w14:paraId="5A83EF47"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127F55CE" w14:textId="77777777" w:rsidR="00135833" w:rsidRPr="003851A9" w:rsidRDefault="00135833">
            <w:pPr>
              <w:rPr>
                <w:color w:val="000000"/>
              </w:rPr>
            </w:pPr>
          </w:p>
        </w:tc>
      </w:tr>
      <w:tr w:rsidR="00135833" w:rsidRPr="003851A9" w14:paraId="52505D6A" w14:textId="77777777" w:rsidTr="00135833">
        <w:trPr>
          <w:trHeight w:val="259"/>
        </w:trPr>
        <w:tc>
          <w:tcPr>
            <w:tcW w:w="8544"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2B0086" w14:textId="77777777" w:rsidR="00135833" w:rsidRPr="003851A9" w:rsidRDefault="00135833">
            <w:pPr>
              <w:rPr>
                <w:color w:val="000000"/>
              </w:rPr>
            </w:pPr>
            <w:r w:rsidRPr="003851A9">
              <w:rPr>
                <w:color w:val="000000"/>
              </w:rPr>
              <w:t>Fecha de implementación esperada:</w:t>
            </w:r>
          </w:p>
        </w:tc>
        <w:tc>
          <w:tcPr>
            <w:tcW w:w="125" w:type="dxa"/>
            <w:vAlign w:val="center"/>
            <w:hideMark/>
          </w:tcPr>
          <w:p w14:paraId="1ABFFCC2" w14:textId="77777777" w:rsidR="00135833" w:rsidRPr="003851A9" w:rsidRDefault="00135833">
            <w:pPr>
              <w:rPr>
                <w:sz w:val="20"/>
                <w:szCs w:val="20"/>
              </w:rPr>
            </w:pPr>
          </w:p>
        </w:tc>
      </w:tr>
      <w:tr w:rsidR="00135833" w:rsidRPr="003851A9" w14:paraId="3386DA1A" w14:textId="77777777" w:rsidTr="00135833">
        <w:trPr>
          <w:trHeight w:val="239"/>
        </w:trPr>
        <w:tc>
          <w:tcPr>
            <w:tcW w:w="427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01C9B86" w14:textId="77777777" w:rsidR="00135833" w:rsidRPr="003851A9" w:rsidRDefault="00135833">
            <w:pPr>
              <w:rPr>
                <w:color w:val="000000"/>
              </w:rPr>
            </w:pPr>
            <w:r w:rsidRPr="003851A9">
              <w:rPr>
                <w:color w:val="000000"/>
              </w:rPr>
              <w:t>Responsable de la implementación:</w:t>
            </w:r>
          </w:p>
        </w:tc>
        <w:tc>
          <w:tcPr>
            <w:tcW w:w="4272" w:type="dxa"/>
            <w:vMerge w:val="restart"/>
            <w:tcBorders>
              <w:top w:val="single" w:sz="4" w:space="0" w:color="000000"/>
              <w:left w:val="nil"/>
              <w:bottom w:val="single" w:sz="4" w:space="0" w:color="000000"/>
              <w:right w:val="single" w:sz="4" w:space="0" w:color="000000"/>
            </w:tcBorders>
            <w:shd w:val="clear" w:color="auto" w:fill="auto"/>
            <w:noWrap/>
            <w:hideMark/>
          </w:tcPr>
          <w:p w14:paraId="148752BA" w14:textId="77777777" w:rsidR="00135833" w:rsidRPr="003851A9" w:rsidRDefault="00135833">
            <w:pPr>
              <w:rPr>
                <w:color w:val="000000"/>
              </w:rPr>
            </w:pPr>
            <w:r w:rsidRPr="003851A9">
              <w:rPr>
                <w:color w:val="000000"/>
              </w:rPr>
              <w:t>Firma de la autoridad:</w:t>
            </w:r>
          </w:p>
        </w:tc>
        <w:tc>
          <w:tcPr>
            <w:tcW w:w="125" w:type="dxa"/>
            <w:vAlign w:val="center"/>
            <w:hideMark/>
          </w:tcPr>
          <w:p w14:paraId="267D648A" w14:textId="77777777" w:rsidR="00135833" w:rsidRPr="003851A9" w:rsidRDefault="00135833">
            <w:pPr>
              <w:rPr>
                <w:sz w:val="20"/>
                <w:szCs w:val="20"/>
              </w:rPr>
            </w:pPr>
          </w:p>
        </w:tc>
      </w:tr>
      <w:tr w:rsidR="00135833" w:rsidRPr="003851A9" w14:paraId="21DA0BC3" w14:textId="77777777" w:rsidTr="00135833">
        <w:trPr>
          <w:trHeight w:val="239"/>
        </w:trPr>
        <w:tc>
          <w:tcPr>
            <w:tcW w:w="4272" w:type="dxa"/>
            <w:gridSpan w:val="4"/>
            <w:vMerge/>
            <w:tcBorders>
              <w:top w:val="single" w:sz="4" w:space="0" w:color="000000"/>
              <w:left w:val="single" w:sz="4" w:space="0" w:color="000000"/>
              <w:bottom w:val="single" w:sz="4" w:space="0" w:color="000000"/>
              <w:right w:val="single" w:sz="4" w:space="0" w:color="000000"/>
            </w:tcBorders>
            <w:vAlign w:val="center"/>
            <w:hideMark/>
          </w:tcPr>
          <w:p w14:paraId="5769D45C" w14:textId="77777777" w:rsidR="00135833" w:rsidRPr="003851A9" w:rsidRDefault="00135833">
            <w:pPr>
              <w:rPr>
                <w:color w:val="000000"/>
              </w:rPr>
            </w:pPr>
          </w:p>
        </w:tc>
        <w:tc>
          <w:tcPr>
            <w:tcW w:w="4272" w:type="dxa"/>
            <w:vMerge/>
            <w:tcBorders>
              <w:top w:val="single" w:sz="4" w:space="0" w:color="000000"/>
              <w:left w:val="nil"/>
              <w:bottom w:val="single" w:sz="4" w:space="0" w:color="000000"/>
              <w:right w:val="single" w:sz="4" w:space="0" w:color="000000"/>
            </w:tcBorders>
            <w:vAlign w:val="center"/>
            <w:hideMark/>
          </w:tcPr>
          <w:p w14:paraId="1204C11D"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5B713A65" w14:textId="77777777" w:rsidR="00135833" w:rsidRPr="003851A9" w:rsidRDefault="00135833">
            <w:pPr>
              <w:rPr>
                <w:color w:val="000000"/>
              </w:rPr>
            </w:pPr>
          </w:p>
        </w:tc>
      </w:tr>
      <w:tr w:rsidR="00135833" w:rsidRPr="003851A9" w14:paraId="3ADA2CC1" w14:textId="77777777" w:rsidTr="00135833">
        <w:trPr>
          <w:trHeight w:val="1168"/>
        </w:trPr>
        <w:tc>
          <w:tcPr>
            <w:tcW w:w="8544" w:type="dxa"/>
            <w:gridSpan w:val="5"/>
            <w:tcBorders>
              <w:top w:val="nil"/>
              <w:left w:val="single" w:sz="4" w:space="0" w:color="000000"/>
              <w:bottom w:val="single" w:sz="4" w:space="0" w:color="000000"/>
              <w:right w:val="single" w:sz="4" w:space="0" w:color="000000"/>
            </w:tcBorders>
            <w:shd w:val="clear" w:color="auto" w:fill="auto"/>
            <w:noWrap/>
            <w:hideMark/>
          </w:tcPr>
          <w:p w14:paraId="4501EDDD" w14:textId="77777777" w:rsidR="00135833" w:rsidRPr="003851A9" w:rsidRDefault="00135833">
            <w:pPr>
              <w:rPr>
                <w:color w:val="000000"/>
              </w:rPr>
            </w:pPr>
            <w:r w:rsidRPr="003851A9">
              <w:rPr>
                <w:color w:val="000000"/>
              </w:rPr>
              <w:t>Observaciones adicionales:</w:t>
            </w:r>
          </w:p>
        </w:tc>
        <w:tc>
          <w:tcPr>
            <w:tcW w:w="125" w:type="dxa"/>
            <w:vAlign w:val="center"/>
            <w:hideMark/>
          </w:tcPr>
          <w:p w14:paraId="760F0FB3" w14:textId="77777777" w:rsidR="00135833" w:rsidRPr="003851A9" w:rsidRDefault="00135833">
            <w:pPr>
              <w:rPr>
                <w:sz w:val="20"/>
                <w:szCs w:val="20"/>
              </w:rPr>
            </w:pPr>
          </w:p>
        </w:tc>
      </w:tr>
      <w:tr w:rsidR="00135833" w:rsidRPr="003851A9" w14:paraId="36DB97B4" w14:textId="77777777" w:rsidTr="00135833">
        <w:trPr>
          <w:trHeight w:val="259"/>
        </w:trPr>
        <w:tc>
          <w:tcPr>
            <w:tcW w:w="8544" w:type="dxa"/>
            <w:gridSpan w:val="5"/>
            <w:tcBorders>
              <w:top w:val="nil"/>
              <w:left w:val="single" w:sz="4" w:space="0" w:color="000000"/>
              <w:bottom w:val="single" w:sz="4" w:space="0" w:color="000000"/>
              <w:right w:val="single" w:sz="4" w:space="0" w:color="000000"/>
            </w:tcBorders>
            <w:shd w:val="clear" w:color="000000" w:fill="D9D9D9"/>
            <w:noWrap/>
            <w:vAlign w:val="center"/>
            <w:hideMark/>
          </w:tcPr>
          <w:p w14:paraId="5EF3C326" w14:textId="77777777" w:rsidR="00135833" w:rsidRPr="003851A9" w:rsidRDefault="00135833">
            <w:pPr>
              <w:jc w:val="center"/>
              <w:rPr>
                <w:color w:val="000000"/>
              </w:rPr>
            </w:pPr>
            <w:r w:rsidRPr="003851A9">
              <w:rPr>
                <w:color w:val="000000"/>
              </w:rPr>
              <w:t>Id 1/1 (número de página relativo)</w:t>
            </w:r>
          </w:p>
        </w:tc>
        <w:tc>
          <w:tcPr>
            <w:tcW w:w="125" w:type="dxa"/>
            <w:vAlign w:val="center"/>
            <w:hideMark/>
          </w:tcPr>
          <w:p w14:paraId="48927D3E" w14:textId="77777777" w:rsidR="00135833" w:rsidRPr="003851A9" w:rsidRDefault="00135833">
            <w:pPr>
              <w:rPr>
                <w:sz w:val="20"/>
                <w:szCs w:val="20"/>
              </w:rPr>
            </w:pPr>
          </w:p>
        </w:tc>
      </w:tr>
    </w:tbl>
    <w:p w14:paraId="39E7D4AC" w14:textId="77777777" w:rsidR="00EC6711" w:rsidRPr="003851A9" w:rsidRDefault="00EC6711" w:rsidP="00EC6711"/>
    <w:p w14:paraId="53629B96" w14:textId="0C488C93" w:rsidR="00140409" w:rsidRPr="003851A9" w:rsidRDefault="2FAFC2B7" w:rsidP="00D4123F">
      <w:pPr>
        <w:pStyle w:val="Ttulo4"/>
        <w:jc w:val="both"/>
      </w:pPr>
      <w:r w:rsidRPr="003851A9">
        <w:t>Justificación de sus campos</w:t>
      </w:r>
    </w:p>
    <w:p w14:paraId="34D4C29C" w14:textId="7B8EFB1C" w:rsidR="001061FB" w:rsidRPr="003851A9" w:rsidRDefault="2FAFC2B7" w:rsidP="00D4123F">
      <w:pPr>
        <w:pStyle w:val="Prrafodelista"/>
        <w:numPr>
          <w:ilvl w:val="0"/>
          <w:numId w:val="5"/>
        </w:numPr>
        <w:jc w:val="both"/>
        <w:rPr>
          <w:b/>
          <w:bCs/>
        </w:rPr>
      </w:pPr>
      <w:r w:rsidRPr="003851A9">
        <w:rPr>
          <w:b/>
          <w:bCs/>
        </w:rPr>
        <w:t xml:space="preserve">Plantilla: </w:t>
      </w:r>
    </w:p>
    <w:p w14:paraId="7925606F" w14:textId="7F9A3979" w:rsidR="001061FB" w:rsidRPr="003851A9" w:rsidRDefault="4E335990" w:rsidP="2FB53E66">
      <w:pPr>
        <w:pStyle w:val="Prrafodelista"/>
        <w:numPr>
          <w:ilvl w:val="0"/>
          <w:numId w:val="4"/>
        </w:numPr>
        <w:jc w:val="both"/>
      </w:pPr>
      <w:r w:rsidRPr="003851A9">
        <w:rPr>
          <w:u w:val="single"/>
        </w:rPr>
        <w:t>Fecha</w:t>
      </w:r>
      <w:r w:rsidR="5DD4DA6A" w:rsidRPr="003851A9">
        <w:rPr>
          <w:u w:val="single"/>
        </w:rPr>
        <w:t xml:space="preserve"> de emisión</w:t>
      </w:r>
      <w:r w:rsidRPr="003851A9">
        <w:rPr>
          <w:u w:val="single"/>
        </w:rPr>
        <w:t>:</w:t>
      </w:r>
      <w:r w:rsidRPr="003851A9">
        <w:t xml:space="preserve"> fecha en la que se emite la </w:t>
      </w:r>
      <w:r w:rsidR="2F9E8B76" w:rsidRPr="003851A9">
        <w:t>ECO</w:t>
      </w:r>
      <w:r w:rsidRPr="003851A9">
        <w:t xml:space="preserve">. </w:t>
      </w:r>
    </w:p>
    <w:p w14:paraId="4AB0F7DB" w14:textId="36CF7803" w:rsidR="001061FB" w:rsidRPr="003851A9" w:rsidRDefault="007C31D5" w:rsidP="2FB53E66">
      <w:pPr>
        <w:pStyle w:val="Prrafodelista"/>
        <w:numPr>
          <w:ilvl w:val="0"/>
          <w:numId w:val="4"/>
        </w:numPr>
        <w:jc w:val="both"/>
      </w:pPr>
      <w:r w:rsidRPr="003851A9">
        <w:rPr>
          <w:u w:val="single"/>
        </w:rPr>
        <w:t>Id ECO</w:t>
      </w:r>
      <w:r w:rsidR="4E335990" w:rsidRPr="003851A9">
        <w:rPr>
          <w:u w:val="single"/>
        </w:rPr>
        <w:t>:</w:t>
      </w:r>
      <w:r w:rsidR="4E335990" w:rsidRPr="003851A9">
        <w:t xml:space="preserve"> número único de identificación de la </w:t>
      </w:r>
      <w:r w:rsidR="57909CD6" w:rsidRPr="003851A9">
        <w:t>ECO</w:t>
      </w:r>
      <w:r w:rsidR="00F339DF" w:rsidRPr="003851A9">
        <w:t xml:space="preserve"> (igual que el </w:t>
      </w:r>
      <w:proofErr w:type="spellStart"/>
      <w:r w:rsidR="00F339DF" w:rsidRPr="003851A9">
        <w:t>IdC</w:t>
      </w:r>
      <w:proofErr w:type="spellEnd"/>
      <w:r w:rsidR="00F339DF" w:rsidRPr="003851A9">
        <w:t xml:space="preserve"> del Informe del Cambio o de la plantilla de Aprobación del Cambio)</w:t>
      </w:r>
      <w:r w:rsidR="4E335990" w:rsidRPr="003851A9">
        <w:t>.</w:t>
      </w:r>
    </w:p>
    <w:p w14:paraId="2111ED66" w14:textId="74B0ACA4" w:rsidR="007C31D5" w:rsidRPr="003851A9" w:rsidRDefault="007C31D5" w:rsidP="2FB53E66">
      <w:pPr>
        <w:pStyle w:val="Prrafodelista"/>
        <w:numPr>
          <w:ilvl w:val="0"/>
          <w:numId w:val="4"/>
        </w:numPr>
        <w:jc w:val="both"/>
      </w:pPr>
      <w:proofErr w:type="spellStart"/>
      <w:r w:rsidRPr="003851A9">
        <w:rPr>
          <w:u w:val="single"/>
        </w:rPr>
        <w:t>IdPs</w:t>
      </w:r>
      <w:proofErr w:type="spellEnd"/>
      <w:r w:rsidR="00F339DF" w:rsidRPr="003851A9">
        <w:rPr>
          <w:u w:val="single"/>
        </w:rPr>
        <w:t>:</w:t>
      </w:r>
      <w:r w:rsidR="00F339DF" w:rsidRPr="003851A9">
        <w:t xml:space="preserve"> identificadores de las notificaciones de los problemas que pretende alcanzar a resolver el cambio propuesto (igual que el campo </w:t>
      </w:r>
      <w:proofErr w:type="spellStart"/>
      <w:r w:rsidR="00F339DF" w:rsidRPr="003851A9">
        <w:t>IdPs</w:t>
      </w:r>
      <w:proofErr w:type="spellEnd"/>
      <w:r w:rsidR="00F339DF" w:rsidRPr="003851A9">
        <w:t xml:space="preserve"> del Informe del Cambio).</w:t>
      </w:r>
    </w:p>
    <w:p w14:paraId="6BE37973" w14:textId="2D43F9DF" w:rsidR="001061FB" w:rsidRPr="003851A9" w:rsidRDefault="13581693" w:rsidP="00D4123F">
      <w:pPr>
        <w:pStyle w:val="Prrafodelista"/>
        <w:numPr>
          <w:ilvl w:val="0"/>
          <w:numId w:val="4"/>
        </w:numPr>
        <w:jc w:val="both"/>
        <w:rPr>
          <w:u w:val="single"/>
        </w:rPr>
      </w:pPr>
      <w:r w:rsidRPr="003851A9">
        <w:rPr>
          <w:u w:val="single"/>
        </w:rPr>
        <w:t>Solicitante del cambio:</w:t>
      </w:r>
      <w:r w:rsidRPr="003851A9">
        <w:t xml:space="preserve"> </w:t>
      </w:r>
      <w:r w:rsidR="00012A3C" w:rsidRPr="003851A9">
        <w:t>responsable de generar el ECO</w:t>
      </w:r>
      <w:r w:rsidRPr="003851A9">
        <w:t>.</w:t>
      </w:r>
    </w:p>
    <w:p w14:paraId="259AF3A2" w14:textId="70914AE3" w:rsidR="001061FB" w:rsidRPr="003851A9" w:rsidRDefault="4E335990" w:rsidP="00D4123F">
      <w:pPr>
        <w:pStyle w:val="Prrafodelista"/>
        <w:numPr>
          <w:ilvl w:val="0"/>
          <w:numId w:val="4"/>
        </w:numPr>
        <w:jc w:val="both"/>
        <w:rPr>
          <w:u w:val="single"/>
        </w:rPr>
      </w:pPr>
      <w:r w:rsidRPr="003851A9">
        <w:rPr>
          <w:u w:val="single"/>
        </w:rPr>
        <w:t>Descripción</w:t>
      </w:r>
      <w:r w:rsidRPr="003851A9">
        <w:t>: descripción detallada del cambio propuesto.</w:t>
      </w:r>
    </w:p>
    <w:p w14:paraId="298E23FF" w14:textId="5EED24EF" w:rsidR="001061FB" w:rsidRPr="003851A9" w:rsidRDefault="30DD1E46" w:rsidP="00D4123F">
      <w:pPr>
        <w:pStyle w:val="Prrafodelista"/>
        <w:numPr>
          <w:ilvl w:val="0"/>
          <w:numId w:val="4"/>
        </w:numPr>
        <w:jc w:val="both"/>
        <w:rPr>
          <w:u w:val="single"/>
        </w:rPr>
      </w:pPr>
      <w:r w:rsidRPr="003851A9">
        <w:rPr>
          <w:u w:val="single"/>
        </w:rPr>
        <w:t>Justificación:</w:t>
      </w:r>
      <w:r w:rsidRPr="003851A9">
        <w:t xml:space="preserve"> razones detrás del cambio.</w:t>
      </w:r>
    </w:p>
    <w:p w14:paraId="35B73088" w14:textId="206EB132" w:rsidR="001061FB" w:rsidRPr="003851A9" w:rsidRDefault="30DD1E46" w:rsidP="00D4123F">
      <w:pPr>
        <w:pStyle w:val="Prrafodelista"/>
        <w:numPr>
          <w:ilvl w:val="0"/>
          <w:numId w:val="4"/>
        </w:numPr>
        <w:jc w:val="both"/>
      </w:pPr>
      <w:r w:rsidRPr="003851A9">
        <w:rPr>
          <w:u w:val="single"/>
        </w:rPr>
        <w:t>Impacto del cambio:</w:t>
      </w:r>
      <w:r w:rsidRPr="003851A9">
        <w:t xml:space="preserve"> análisis detallado del impacto previsto en términos de tiempo, recursos, funcionalidades, etc.</w:t>
      </w:r>
    </w:p>
    <w:p w14:paraId="0535BBBA" w14:textId="0E7D12C1" w:rsidR="001061FB" w:rsidRPr="003851A9" w:rsidRDefault="21734071" w:rsidP="00D4123F">
      <w:pPr>
        <w:pStyle w:val="Prrafodelista"/>
        <w:numPr>
          <w:ilvl w:val="0"/>
          <w:numId w:val="4"/>
        </w:numPr>
        <w:jc w:val="both"/>
      </w:pPr>
      <w:r w:rsidRPr="003851A9">
        <w:rPr>
          <w:u w:val="single"/>
        </w:rPr>
        <w:t>Fecha de implementación esperada</w:t>
      </w:r>
      <w:r w:rsidRPr="003851A9">
        <w:t>: fecha prevista para la implementación del cambio.</w:t>
      </w:r>
    </w:p>
    <w:p w14:paraId="2FDED5A9" w14:textId="76E34B5E" w:rsidR="001061FB" w:rsidRPr="003851A9" w:rsidRDefault="651B7A84" w:rsidP="00D4123F">
      <w:pPr>
        <w:pStyle w:val="Prrafodelista"/>
        <w:numPr>
          <w:ilvl w:val="0"/>
          <w:numId w:val="4"/>
        </w:numPr>
        <w:jc w:val="both"/>
      </w:pPr>
      <w:r w:rsidRPr="003851A9">
        <w:rPr>
          <w:u w:val="single"/>
        </w:rPr>
        <w:t>Responsable de la implementación:</w:t>
      </w:r>
      <w:r w:rsidRPr="003851A9">
        <w:t xml:space="preserve"> nombre del miembro del equipo responsable de llevar a cabo el cambio.</w:t>
      </w:r>
    </w:p>
    <w:p w14:paraId="5CC6213D" w14:textId="46831B55" w:rsidR="5728735C" w:rsidRPr="003851A9" w:rsidRDefault="5728735C" w:rsidP="00D4123F">
      <w:pPr>
        <w:pStyle w:val="Prrafodelista"/>
        <w:numPr>
          <w:ilvl w:val="0"/>
          <w:numId w:val="4"/>
        </w:numPr>
        <w:jc w:val="both"/>
      </w:pPr>
      <w:r w:rsidRPr="003851A9">
        <w:rPr>
          <w:u w:val="single"/>
        </w:rPr>
        <w:t>Firma de la autoridad:</w:t>
      </w:r>
      <w:r w:rsidRPr="003851A9">
        <w:t xml:space="preserve"> espacio para la firma de la autoridad que tomó la decisión.  </w:t>
      </w:r>
    </w:p>
    <w:p w14:paraId="2D39B4F6" w14:textId="77BD67E8" w:rsidR="5728735C" w:rsidRPr="003851A9" w:rsidRDefault="5728735C" w:rsidP="00D4123F">
      <w:pPr>
        <w:pStyle w:val="Prrafodelista"/>
        <w:numPr>
          <w:ilvl w:val="0"/>
          <w:numId w:val="4"/>
        </w:numPr>
        <w:jc w:val="both"/>
      </w:pPr>
      <w:r w:rsidRPr="003851A9">
        <w:rPr>
          <w:u w:val="single"/>
        </w:rPr>
        <w:t>Observaciones adicionales:</w:t>
      </w:r>
      <w:r w:rsidRPr="003851A9">
        <w:t xml:space="preserve"> espacio para observaciones adicionales o información relevante.</w:t>
      </w:r>
    </w:p>
    <w:p w14:paraId="7AA942AC" w14:textId="7E113F7D" w:rsidR="5728735C" w:rsidRPr="003851A9" w:rsidRDefault="5728735C" w:rsidP="00D4123F">
      <w:pPr>
        <w:pStyle w:val="Prrafodelista"/>
        <w:numPr>
          <w:ilvl w:val="0"/>
          <w:numId w:val="2"/>
        </w:numPr>
        <w:jc w:val="both"/>
        <w:rPr>
          <w:b/>
          <w:bCs/>
        </w:rPr>
      </w:pPr>
      <w:r w:rsidRPr="003851A9">
        <w:rPr>
          <w:b/>
          <w:bCs/>
        </w:rPr>
        <w:t>Pie de plantilla:</w:t>
      </w:r>
    </w:p>
    <w:p w14:paraId="32E8E472" w14:textId="026513D7" w:rsidR="5728735C" w:rsidRPr="003851A9" w:rsidRDefault="5728735C" w:rsidP="00D4123F">
      <w:pPr>
        <w:pStyle w:val="Prrafodelista"/>
        <w:numPr>
          <w:ilvl w:val="1"/>
          <w:numId w:val="2"/>
        </w:numPr>
        <w:jc w:val="both"/>
      </w:pPr>
      <w:r w:rsidRPr="003851A9">
        <w:t>Identificador</w:t>
      </w:r>
      <w:r w:rsidR="77B5A78D" w:rsidRPr="003851A9">
        <w:t xml:space="preserve"> ECO</w:t>
      </w:r>
      <w:r w:rsidRPr="003851A9">
        <w:t xml:space="preserve">+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0564B7D8" w14:textId="396C2298" w:rsidR="4040DDEE" w:rsidRPr="003851A9" w:rsidRDefault="4040DDEE" w:rsidP="00D4123F">
      <w:pPr>
        <w:jc w:val="both"/>
      </w:pPr>
    </w:p>
    <w:p w14:paraId="66AA8EC4" w14:textId="2415E147" w:rsidR="4040DDEE" w:rsidRPr="003851A9" w:rsidRDefault="4040DDEE" w:rsidP="00D4123F">
      <w:pPr>
        <w:jc w:val="both"/>
      </w:pPr>
    </w:p>
    <w:p w14:paraId="312DA4C0" w14:textId="1C071137" w:rsidR="755B93FD" w:rsidRPr="003851A9" w:rsidRDefault="755B93FD" w:rsidP="00D4123F">
      <w:pPr>
        <w:pStyle w:val="Ttulo3"/>
        <w:jc w:val="both"/>
      </w:pPr>
      <w:bookmarkStart w:id="27" w:name="_Toc159788962"/>
      <w:r w:rsidRPr="003851A9">
        <w:lastRenderedPageBreak/>
        <w:t>Plantilla de “Realización del Cambio”.</w:t>
      </w:r>
      <w:bookmarkEnd w:id="27"/>
    </w:p>
    <w:p w14:paraId="31C384A6" w14:textId="38F1EF7A" w:rsidR="755B93FD" w:rsidRPr="003851A9" w:rsidRDefault="755B93FD" w:rsidP="00D4123F">
      <w:pPr>
        <w:pStyle w:val="Ttulo4"/>
        <w:jc w:val="both"/>
      </w:pPr>
      <w:r w:rsidRPr="003851A9">
        <w:t>Modelo</w:t>
      </w:r>
    </w:p>
    <w:p w14:paraId="20944B7B" w14:textId="77777777" w:rsidR="007C3D1F" w:rsidRPr="003851A9" w:rsidRDefault="007C3D1F" w:rsidP="007C3D1F"/>
    <w:tbl>
      <w:tblPr>
        <w:tblW w:w="8605" w:type="dxa"/>
        <w:tblInd w:w="75" w:type="dxa"/>
        <w:tblCellMar>
          <w:left w:w="70" w:type="dxa"/>
          <w:right w:w="70" w:type="dxa"/>
        </w:tblCellMar>
        <w:tblLook w:val="04A0" w:firstRow="1" w:lastRow="0" w:firstColumn="1" w:lastColumn="0" w:noHBand="0" w:noVBand="1"/>
      </w:tblPr>
      <w:tblGrid>
        <w:gridCol w:w="4233"/>
        <w:gridCol w:w="4233"/>
        <w:gridCol w:w="146"/>
      </w:tblGrid>
      <w:tr w:rsidR="005666C7" w:rsidRPr="003851A9" w14:paraId="209EF7AE" w14:textId="77777777" w:rsidTr="005666C7">
        <w:trPr>
          <w:gridAfter w:val="1"/>
          <w:wAfter w:w="139" w:type="dxa"/>
          <w:trHeight w:val="279"/>
        </w:trPr>
        <w:tc>
          <w:tcPr>
            <w:tcW w:w="4233" w:type="dxa"/>
            <w:tcBorders>
              <w:top w:val="single" w:sz="4" w:space="0" w:color="000000"/>
              <w:left w:val="single" w:sz="4" w:space="0" w:color="000000"/>
              <w:bottom w:val="nil"/>
              <w:right w:val="nil"/>
            </w:tcBorders>
            <w:shd w:val="clear" w:color="000000" w:fill="D9D9D9"/>
            <w:noWrap/>
            <w:vAlign w:val="center"/>
            <w:hideMark/>
          </w:tcPr>
          <w:p w14:paraId="3D47A840" w14:textId="77777777" w:rsidR="005666C7" w:rsidRPr="003851A9" w:rsidRDefault="005666C7">
            <w:pPr>
              <w:rPr>
                <w:color w:val="000000"/>
                <w:lang w:eastAsia="es-ES" w:bidi="ar-SA"/>
              </w:rPr>
            </w:pPr>
            <w:proofErr w:type="spellStart"/>
            <w:r w:rsidRPr="003851A9">
              <w:rPr>
                <w:color w:val="000000"/>
              </w:rPr>
              <w:t>IdC</w:t>
            </w:r>
            <w:proofErr w:type="spellEnd"/>
            <w:r w:rsidRPr="003851A9">
              <w:rPr>
                <w:color w:val="000000"/>
              </w:rPr>
              <w:t>:</w:t>
            </w:r>
          </w:p>
        </w:tc>
        <w:tc>
          <w:tcPr>
            <w:tcW w:w="4233" w:type="dxa"/>
            <w:tcBorders>
              <w:top w:val="single" w:sz="4" w:space="0" w:color="000000"/>
              <w:left w:val="single" w:sz="4" w:space="0" w:color="000000"/>
              <w:bottom w:val="nil"/>
              <w:right w:val="single" w:sz="4" w:space="0" w:color="000000"/>
            </w:tcBorders>
            <w:shd w:val="clear" w:color="000000" w:fill="D9D9D9"/>
            <w:noWrap/>
            <w:vAlign w:val="center"/>
            <w:hideMark/>
          </w:tcPr>
          <w:p w14:paraId="010E6756" w14:textId="77777777" w:rsidR="005666C7" w:rsidRPr="003851A9" w:rsidRDefault="005666C7">
            <w:pPr>
              <w:rPr>
                <w:color w:val="000000"/>
              </w:rPr>
            </w:pPr>
            <w:r w:rsidRPr="003851A9">
              <w:rPr>
                <w:color w:val="000000"/>
              </w:rPr>
              <w:t>Fecha de inicio:</w:t>
            </w:r>
          </w:p>
        </w:tc>
      </w:tr>
      <w:tr w:rsidR="005666C7" w:rsidRPr="003851A9" w14:paraId="7E5E5C7E" w14:textId="77777777" w:rsidTr="005666C7">
        <w:trPr>
          <w:gridAfter w:val="1"/>
          <w:wAfter w:w="139" w:type="dxa"/>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092DA" w14:textId="77777777" w:rsidR="005666C7" w:rsidRPr="003851A9" w:rsidRDefault="005666C7">
            <w:pPr>
              <w:rPr>
                <w:color w:val="000000"/>
              </w:rPr>
            </w:pPr>
            <w:r w:rsidRPr="003851A9">
              <w:rPr>
                <w:color w:val="000000"/>
              </w:rPr>
              <w:t>Solicitante:</w:t>
            </w:r>
          </w:p>
        </w:tc>
      </w:tr>
      <w:tr w:rsidR="005666C7" w:rsidRPr="003851A9" w14:paraId="35DD80BA" w14:textId="77777777" w:rsidTr="005666C7">
        <w:trPr>
          <w:gridAfter w:val="1"/>
          <w:wAfter w:w="139" w:type="dxa"/>
          <w:trHeight w:val="276"/>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50F452D" w14:textId="77777777" w:rsidR="005666C7" w:rsidRPr="003851A9" w:rsidRDefault="005666C7">
            <w:pPr>
              <w:rPr>
                <w:color w:val="000000"/>
              </w:rPr>
            </w:pPr>
            <w:r w:rsidRPr="003851A9">
              <w:rPr>
                <w:color w:val="000000"/>
              </w:rPr>
              <w:t>Descripción de la implementación:</w:t>
            </w:r>
          </w:p>
        </w:tc>
      </w:tr>
      <w:tr w:rsidR="005666C7" w:rsidRPr="003851A9" w14:paraId="4D45DC0B"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0DA02DF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550F769A" w14:textId="77777777" w:rsidR="005666C7" w:rsidRPr="003851A9" w:rsidRDefault="005666C7">
            <w:pPr>
              <w:rPr>
                <w:color w:val="000000"/>
              </w:rPr>
            </w:pPr>
          </w:p>
        </w:tc>
      </w:tr>
      <w:tr w:rsidR="005666C7" w:rsidRPr="003851A9" w14:paraId="0E1A3A88" w14:textId="77777777" w:rsidTr="005666C7">
        <w:trPr>
          <w:trHeight w:val="257"/>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C1773A2" w14:textId="77777777" w:rsidR="005666C7" w:rsidRPr="003851A9" w:rsidRDefault="005666C7">
            <w:pPr>
              <w:rPr>
                <w:color w:val="000000"/>
              </w:rPr>
            </w:pPr>
            <w:r w:rsidRPr="003851A9">
              <w:rPr>
                <w:color w:val="000000"/>
              </w:rPr>
              <w:t>Recursos asignados:</w:t>
            </w:r>
          </w:p>
        </w:tc>
        <w:tc>
          <w:tcPr>
            <w:tcW w:w="139" w:type="dxa"/>
            <w:vAlign w:val="center"/>
            <w:hideMark/>
          </w:tcPr>
          <w:p w14:paraId="7ABBB4F6" w14:textId="77777777" w:rsidR="005666C7" w:rsidRPr="003851A9" w:rsidRDefault="005666C7">
            <w:pPr>
              <w:rPr>
                <w:sz w:val="20"/>
                <w:szCs w:val="20"/>
              </w:rPr>
            </w:pPr>
          </w:p>
        </w:tc>
      </w:tr>
      <w:tr w:rsidR="005666C7" w:rsidRPr="003851A9" w14:paraId="3B818A48"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1F441BF2"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12F0D0A8" w14:textId="77777777" w:rsidR="005666C7" w:rsidRPr="003851A9" w:rsidRDefault="005666C7">
            <w:pPr>
              <w:rPr>
                <w:color w:val="000000"/>
              </w:rPr>
            </w:pPr>
          </w:p>
        </w:tc>
      </w:tr>
      <w:tr w:rsidR="005666C7" w:rsidRPr="003851A9" w14:paraId="614BC3F7" w14:textId="77777777" w:rsidTr="005666C7">
        <w:trPr>
          <w:trHeight w:val="257"/>
        </w:trPr>
        <w:tc>
          <w:tcPr>
            <w:tcW w:w="846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3A2D068" w14:textId="77777777" w:rsidR="005666C7" w:rsidRPr="003851A9" w:rsidRDefault="005666C7">
            <w:pPr>
              <w:rPr>
                <w:color w:val="000000"/>
              </w:rPr>
            </w:pPr>
            <w:r w:rsidRPr="003851A9">
              <w:rPr>
                <w:color w:val="000000"/>
              </w:rPr>
              <w:t>Plan de ejecución:</w:t>
            </w:r>
          </w:p>
        </w:tc>
        <w:tc>
          <w:tcPr>
            <w:tcW w:w="139" w:type="dxa"/>
            <w:vAlign w:val="center"/>
            <w:hideMark/>
          </w:tcPr>
          <w:p w14:paraId="48222755" w14:textId="77777777" w:rsidR="005666C7" w:rsidRPr="003851A9" w:rsidRDefault="005666C7">
            <w:pPr>
              <w:rPr>
                <w:sz w:val="20"/>
                <w:szCs w:val="20"/>
              </w:rPr>
            </w:pPr>
          </w:p>
        </w:tc>
      </w:tr>
      <w:tr w:rsidR="005666C7" w:rsidRPr="003851A9" w14:paraId="19992A48" w14:textId="77777777" w:rsidTr="005666C7">
        <w:trPr>
          <w:trHeight w:val="257"/>
        </w:trPr>
        <w:tc>
          <w:tcPr>
            <w:tcW w:w="846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9BDA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34DCE710" w14:textId="77777777" w:rsidR="005666C7" w:rsidRPr="003851A9" w:rsidRDefault="005666C7">
            <w:pPr>
              <w:rPr>
                <w:color w:val="000000"/>
              </w:rPr>
            </w:pPr>
          </w:p>
        </w:tc>
      </w:tr>
      <w:tr w:rsidR="005666C7" w:rsidRPr="003851A9" w14:paraId="6AA4F7D9" w14:textId="77777777" w:rsidTr="005666C7">
        <w:trPr>
          <w:trHeight w:val="257"/>
        </w:trPr>
        <w:tc>
          <w:tcPr>
            <w:tcW w:w="8466" w:type="dxa"/>
            <w:gridSpan w:val="2"/>
            <w:vMerge w:val="restart"/>
            <w:tcBorders>
              <w:top w:val="nil"/>
              <w:left w:val="single" w:sz="4" w:space="0" w:color="000000"/>
              <w:bottom w:val="single" w:sz="4" w:space="0" w:color="000000"/>
              <w:right w:val="single" w:sz="4" w:space="0" w:color="000000"/>
            </w:tcBorders>
            <w:shd w:val="clear" w:color="auto" w:fill="auto"/>
            <w:hideMark/>
          </w:tcPr>
          <w:p w14:paraId="23F7BAFD" w14:textId="77777777" w:rsidR="005666C7" w:rsidRPr="003851A9" w:rsidRDefault="005666C7">
            <w:pPr>
              <w:rPr>
                <w:color w:val="000000"/>
              </w:rPr>
            </w:pPr>
            <w:r w:rsidRPr="003851A9">
              <w:rPr>
                <w:color w:val="000000"/>
              </w:rPr>
              <w:t>Plan de pruebas y validación:</w:t>
            </w:r>
          </w:p>
        </w:tc>
        <w:tc>
          <w:tcPr>
            <w:tcW w:w="139" w:type="dxa"/>
            <w:vAlign w:val="center"/>
            <w:hideMark/>
          </w:tcPr>
          <w:p w14:paraId="71CD438A" w14:textId="77777777" w:rsidR="005666C7" w:rsidRPr="003851A9" w:rsidRDefault="005666C7">
            <w:pPr>
              <w:rPr>
                <w:sz w:val="20"/>
                <w:szCs w:val="20"/>
              </w:rPr>
            </w:pPr>
          </w:p>
        </w:tc>
      </w:tr>
      <w:tr w:rsidR="005666C7" w:rsidRPr="003851A9" w14:paraId="62118BAC" w14:textId="77777777" w:rsidTr="005666C7">
        <w:trPr>
          <w:trHeight w:val="257"/>
        </w:trPr>
        <w:tc>
          <w:tcPr>
            <w:tcW w:w="8466" w:type="dxa"/>
            <w:gridSpan w:val="2"/>
            <w:vMerge/>
            <w:tcBorders>
              <w:top w:val="nil"/>
              <w:left w:val="single" w:sz="4" w:space="0" w:color="000000"/>
              <w:bottom w:val="single" w:sz="4" w:space="0" w:color="000000"/>
              <w:right w:val="single" w:sz="4" w:space="0" w:color="000000"/>
            </w:tcBorders>
            <w:vAlign w:val="center"/>
            <w:hideMark/>
          </w:tcPr>
          <w:p w14:paraId="55C51D44"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0600A6F4" w14:textId="77777777" w:rsidR="005666C7" w:rsidRPr="003851A9" w:rsidRDefault="005666C7">
            <w:pPr>
              <w:rPr>
                <w:color w:val="000000"/>
              </w:rPr>
            </w:pPr>
          </w:p>
        </w:tc>
      </w:tr>
      <w:tr w:rsidR="005666C7" w:rsidRPr="003851A9" w14:paraId="35C394C0" w14:textId="77777777" w:rsidTr="005666C7">
        <w:trPr>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2825B1" w14:textId="77777777" w:rsidR="005666C7" w:rsidRPr="003851A9" w:rsidRDefault="005666C7">
            <w:pPr>
              <w:rPr>
                <w:color w:val="000000"/>
              </w:rPr>
            </w:pPr>
            <w:r w:rsidRPr="003851A9">
              <w:rPr>
                <w:color w:val="000000"/>
              </w:rPr>
              <w:t>Fecha de finalización:</w:t>
            </w:r>
          </w:p>
        </w:tc>
        <w:tc>
          <w:tcPr>
            <w:tcW w:w="139" w:type="dxa"/>
            <w:vAlign w:val="center"/>
            <w:hideMark/>
          </w:tcPr>
          <w:p w14:paraId="5D3AD9D4" w14:textId="77777777" w:rsidR="005666C7" w:rsidRPr="003851A9" w:rsidRDefault="005666C7">
            <w:pPr>
              <w:rPr>
                <w:sz w:val="20"/>
                <w:szCs w:val="20"/>
              </w:rPr>
            </w:pPr>
          </w:p>
        </w:tc>
      </w:tr>
      <w:tr w:rsidR="005666C7" w:rsidRPr="003851A9" w14:paraId="7734547A" w14:textId="77777777" w:rsidTr="005666C7">
        <w:trPr>
          <w:trHeight w:val="257"/>
        </w:trPr>
        <w:tc>
          <w:tcPr>
            <w:tcW w:w="4233" w:type="dxa"/>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2B2E5175" w14:textId="77777777" w:rsidR="005666C7" w:rsidRPr="003851A9" w:rsidRDefault="005666C7">
            <w:pPr>
              <w:rPr>
                <w:color w:val="000000"/>
              </w:rPr>
            </w:pPr>
            <w:r w:rsidRPr="003851A9">
              <w:rPr>
                <w:color w:val="000000"/>
              </w:rPr>
              <w:t>Responsable de la implementación:</w:t>
            </w:r>
          </w:p>
        </w:tc>
        <w:tc>
          <w:tcPr>
            <w:tcW w:w="4233" w:type="dxa"/>
            <w:vMerge w:val="restart"/>
            <w:tcBorders>
              <w:top w:val="single" w:sz="4" w:space="0" w:color="000000"/>
              <w:left w:val="nil"/>
              <w:bottom w:val="single" w:sz="4" w:space="0" w:color="000000"/>
              <w:right w:val="single" w:sz="4" w:space="0" w:color="000000"/>
            </w:tcBorders>
            <w:shd w:val="clear" w:color="auto" w:fill="auto"/>
            <w:noWrap/>
            <w:hideMark/>
          </w:tcPr>
          <w:p w14:paraId="2AF7C8D3" w14:textId="77777777" w:rsidR="005666C7" w:rsidRPr="003851A9" w:rsidRDefault="005666C7">
            <w:pPr>
              <w:rPr>
                <w:color w:val="000000"/>
              </w:rPr>
            </w:pPr>
            <w:r w:rsidRPr="003851A9">
              <w:rPr>
                <w:color w:val="000000"/>
              </w:rPr>
              <w:t>Firma de la autoridad:</w:t>
            </w:r>
          </w:p>
        </w:tc>
        <w:tc>
          <w:tcPr>
            <w:tcW w:w="139" w:type="dxa"/>
            <w:vAlign w:val="center"/>
            <w:hideMark/>
          </w:tcPr>
          <w:p w14:paraId="7EE01FE3" w14:textId="77777777" w:rsidR="005666C7" w:rsidRPr="003851A9" w:rsidRDefault="005666C7">
            <w:pPr>
              <w:rPr>
                <w:sz w:val="20"/>
                <w:szCs w:val="20"/>
              </w:rPr>
            </w:pPr>
          </w:p>
        </w:tc>
      </w:tr>
      <w:tr w:rsidR="005666C7" w:rsidRPr="003851A9" w14:paraId="300784D9" w14:textId="77777777" w:rsidTr="005666C7">
        <w:trPr>
          <w:trHeight w:val="257"/>
        </w:trPr>
        <w:tc>
          <w:tcPr>
            <w:tcW w:w="4233" w:type="dxa"/>
            <w:vMerge/>
            <w:tcBorders>
              <w:top w:val="single" w:sz="4" w:space="0" w:color="000000"/>
              <w:left w:val="single" w:sz="4" w:space="0" w:color="000000"/>
              <w:bottom w:val="single" w:sz="4" w:space="0" w:color="000000"/>
              <w:right w:val="single" w:sz="4" w:space="0" w:color="000000"/>
            </w:tcBorders>
            <w:vAlign w:val="center"/>
            <w:hideMark/>
          </w:tcPr>
          <w:p w14:paraId="2D99C6D4" w14:textId="77777777" w:rsidR="005666C7" w:rsidRPr="003851A9" w:rsidRDefault="005666C7">
            <w:pPr>
              <w:rPr>
                <w:color w:val="000000"/>
              </w:rPr>
            </w:pPr>
          </w:p>
        </w:tc>
        <w:tc>
          <w:tcPr>
            <w:tcW w:w="4233" w:type="dxa"/>
            <w:vMerge/>
            <w:tcBorders>
              <w:top w:val="single" w:sz="4" w:space="0" w:color="000000"/>
              <w:left w:val="nil"/>
              <w:bottom w:val="single" w:sz="4" w:space="0" w:color="000000"/>
              <w:right w:val="single" w:sz="4" w:space="0" w:color="000000"/>
            </w:tcBorders>
            <w:vAlign w:val="center"/>
            <w:hideMark/>
          </w:tcPr>
          <w:p w14:paraId="7F6D8C40"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28AA8044" w14:textId="77777777" w:rsidR="005666C7" w:rsidRPr="003851A9" w:rsidRDefault="005666C7">
            <w:pPr>
              <w:rPr>
                <w:color w:val="000000"/>
              </w:rPr>
            </w:pPr>
          </w:p>
        </w:tc>
      </w:tr>
      <w:tr w:rsidR="005666C7" w:rsidRPr="003851A9" w14:paraId="6478B8E7" w14:textId="77777777" w:rsidTr="005666C7">
        <w:trPr>
          <w:trHeight w:val="1156"/>
        </w:trPr>
        <w:tc>
          <w:tcPr>
            <w:tcW w:w="8466" w:type="dxa"/>
            <w:gridSpan w:val="2"/>
            <w:tcBorders>
              <w:top w:val="nil"/>
              <w:left w:val="single" w:sz="4" w:space="0" w:color="000000"/>
              <w:bottom w:val="single" w:sz="4" w:space="0" w:color="000000"/>
              <w:right w:val="single" w:sz="4" w:space="0" w:color="000000"/>
            </w:tcBorders>
            <w:shd w:val="clear" w:color="auto" w:fill="auto"/>
            <w:hideMark/>
          </w:tcPr>
          <w:p w14:paraId="2B805200" w14:textId="77777777" w:rsidR="005666C7" w:rsidRPr="003851A9" w:rsidRDefault="005666C7">
            <w:pPr>
              <w:rPr>
                <w:color w:val="000000"/>
              </w:rPr>
            </w:pPr>
            <w:r w:rsidRPr="003851A9">
              <w:rPr>
                <w:color w:val="000000"/>
              </w:rPr>
              <w:t>Observaciones adicionales:</w:t>
            </w:r>
          </w:p>
        </w:tc>
        <w:tc>
          <w:tcPr>
            <w:tcW w:w="139" w:type="dxa"/>
            <w:vAlign w:val="center"/>
            <w:hideMark/>
          </w:tcPr>
          <w:p w14:paraId="74D68351" w14:textId="77777777" w:rsidR="005666C7" w:rsidRPr="003851A9" w:rsidRDefault="005666C7">
            <w:pPr>
              <w:rPr>
                <w:sz w:val="20"/>
                <w:szCs w:val="20"/>
              </w:rPr>
            </w:pPr>
          </w:p>
        </w:tc>
      </w:tr>
      <w:tr w:rsidR="005666C7" w:rsidRPr="003851A9" w14:paraId="312E7415" w14:textId="77777777" w:rsidTr="005666C7">
        <w:trPr>
          <w:trHeight w:val="279"/>
        </w:trPr>
        <w:tc>
          <w:tcPr>
            <w:tcW w:w="8466" w:type="dxa"/>
            <w:gridSpan w:val="2"/>
            <w:tcBorders>
              <w:top w:val="nil"/>
              <w:left w:val="single" w:sz="4" w:space="0" w:color="000000"/>
              <w:bottom w:val="single" w:sz="4" w:space="0" w:color="000000"/>
              <w:right w:val="single" w:sz="4" w:space="0" w:color="000000"/>
            </w:tcBorders>
            <w:shd w:val="clear" w:color="000000" w:fill="D9D9D9"/>
            <w:noWrap/>
            <w:vAlign w:val="center"/>
            <w:hideMark/>
          </w:tcPr>
          <w:p w14:paraId="065A6723" w14:textId="77777777" w:rsidR="005666C7" w:rsidRPr="003851A9" w:rsidRDefault="005666C7">
            <w:pPr>
              <w:jc w:val="center"/>
              <w:rPr>
                <w:color w:val="000000"/>
              </w:rPr>
            </w:pPr>
            <w:r w:rsidRPr="003851A9">
              <w:rPr>
                <w:color w:val="000000"/>
              </w:rPr>
              <w:t>Id 1/1 (número de página relativo)</w:t>
            </w:r>
          </w:p>
        </w:tc>
        <w:tc>
          <w:tcPr>
            <w:tcW w:w="139" w:type="dxa"/>
            <w:vAlign w:val="center"/>
            <w:hideMark/>
          </w:tcPr>
          <w:p w14:paraId="55336ECC" w14:textId="77777777" w:rsidR="005666C7" w:rsidRPr="003851A9" w:rsidRDefault="005666C7">
            <w:pPr>
              <w:rPr>
                <w:sz w:val="20"/>
                <w:szCs w:val="20"/>
              </w:rPr>
            </w:pPr>
          </w:p>
        </w:tc>
      </w:tr>
    </w:tbl>
    <w:p w14:paraId="1A72A59A" w14:textId="77777777" w:rsidR="007C3D1F" w:rsidRPr="003851A9" w:rsidRDefault="007C3D1F" w:rsidP="007C3D1F"/>
    <w:p w14:paraId="2F8606B2" w14:textId="77777777" w:rsidR="755B93FD" w:rsidRPr="003851A9" w:rsidRDefault="755B93FD" w:rsidP="00D4123F">
      <w:pPr>
        <w:pStyle w:val="Ttulo4"/>
        <w:jc w:val="both"/>
      </w:pPr>
      <w:r w:rsidRPr="003851A9">
        <w:t>Justificación de sus campos</w:t>
      </w:r>
    </w:p>
    <w:p w14:paraId="1BDD2541" w14:textId="77777777" w:rsidR="755B93FD" w:rsidRPr="003851A9" w:rsidRDefault="755B93FD" w:rsidP="00D4123F">
      <w:pPr>
        <w:numPr>
          <w:ilvl w:val="0"/>
          <w:numId w:val="35"/>
        </w:numPr>
        <w:jc w:val="both"/>
      </w:pPr>
      <w:r w:rsidRPr="003851A9">
        <w:t xml:space="preserve">Plantilla:  </w:t>
      </w:r>
    </w:p>
    <w:p w14:paraId="03B66B94" w14:textId="0D80651B" w:rsidR="755B93FD" w:rsidRPr="003851A9" w:rsidRDefault="755B93FD" w:rsidP="00D4123F">
      <w:pPr>
        <w:numPr>
          <w:ilvl w:val="1"/>
          <w:numId w:val="35"/>
        </w:numPr>
        <w:jc w:val="both"/>
      </w:pPr>
      <w:r w:rsidRPr="003851A9">
        <w:rPr>
          <w:u w:val="single"/>
        </w:rPr>
        <w:t>Fecha</w:t>
      </w:r>
      <w:r w:rsidR="4BB7FF2E" w:rsidRPr="003851A9">
        <w:rPr>
          <w:u w:val="single"/>
        </w:rPr>
        <w:t xml:space="preserve"> de inicio</w:t>
      </w:r>
      <w:r w:rsidRPr="003851A9">
        <w:t xml:space="preserve">: cuándo </w:t>
      </w:r>
      <w:r w:rsidR="5D3E8DFB" w:rsidRPr="003851A9">
        <w:t>comienza la implementación del cambio</w:t>
      </w:r>
      <w:r w:rsidRPr="003851A9">
        <w:t xml:space="preserve">. </w:t>
      </w:r>
    </w:p>
    <w:p w14:paraId="4941442C" w14:textId="158EC141" w:rsidR="755B93FD" w:rsidRPr="003851A9" w:rsidRDefault="755B93FD" w:rsidP="00D4123F">
      <w:pPr>
        <w:numPr>
          <w:ilvl w:val="1"/>
          <w:numId w:val="35"/>
        </w:numPr>
        <w:jc w:val="both"/>
      </w:pPr>
      <w:proofErr w:type="spellStart"/>
      <w:r w:rsidRPr="003851A9">
        <w:rPr>
          <w:u w:val="single"/>
        </w:rPr>
        <w:t>Id</w:t>
      </w:r>
      <w:r w:rsidR="00D90A7E" w:rsidRPr="003851A9">
        <w:rPr>
          <w:u w:val="single"/>
        </w:rPr>
        <w:t>C</w:t>
      </w:r>
      <w:proofErr w:type="spellEnd"/>
      <w:r w:rsidRPr="003851A9">
        <w:t xml:space="preserve">: </w:t>
      </w:r>
      <w:r w:rsidR="00D90A7E" w:rsidRPr="003851A9">
        <w:t>número identificador del cambio a realizar</w:t>
      </w:r>
      <w:r w:rsidR="005F346A" w:rsidRPr="003851A9">
        <w:t xml:space="preserve"> (el mismo que el identificador del ECO)</w:t>
      </w:r>
      <w:r w:rsidR="00D90A7E" w:rsidRPr="003851A9">
        <w:t>.</w:t>
      </w:r>
    </w:p>
    <w:p w14:paraId="15FCFE88" w14:textId="0BF057F9" w:rsidR="755B93FD" w:rsidRPr="003851A9" w:rsidRDefault="755B93FD" w:rsidP="00D4123F">
      <w:pPr>
        <w:numPr>
          <w:ilvl w:val="1"/>
          <w:numId w:val="35"/>
        </w:numPr>
        <w:jc w:val="both"/>
      </w:pPr>
      <w:r w:rsidRPr="003851A9">
        <w:rPr>
          <w:u w:val="single"/>
        </w:rPr>
        <w:t>Descripción de</w:t>
      </w:r>
      <w:r w:rsidR="5F631094" w:rsidRPr="003851A9">
        <w:rPr>
          <w:u w:val="single"/>
        </w:rPr>
        <w:t xml:space="preserve"> la implementación</w:t>
      </w:r>
      <w:r w:rsidRPr="003851A9">
        <w:t xml:space="preserve">: proporciona una descripción clara y concisa </w:t>
      </w:r>
      <w:r w:rsidR="65985236" w:rsidRPr="003851A9">
        <w:t>sobre cómo se llevará a cabo la implementación</w:t>
      </w:r>
      <w:r w:rsidRPr="003851A9">
        <w:t>.</w:t>
      </w:r>
    </w:p>
    <w:p w14:paraId="411354BC" w14:textId="70EB2835" w:rsidR="1B45B695" w:rsidRPr="003851A9" w:rsidRDefault="1B45B695" w:rsidP="00D4123F">
      <w:pPr>
        <w:numPr>
          <w:ilvl w:val="1"/>
          <w:numId w:val="35"/>
        </w:numPr>
        <w:jc w:val="both"/>
      </w:pPr>
      <w:r w:rsidRPr="003851A9">
        <w:rPr>
          <w:u w:val="single"/>
        </w:rPr>
        <w:t>Recursos asignados</w:t>
      </w:r>
      <w:r w:rsidR="755B93FD" w:rsidRPr="003851A9">
        <w:t>:</w:t>
      </w:r>
      <w:r w:rsidR="6FC2243D" w:rsidRPr="003851A9">
        <w:t xml:space="preserve"> incluye una lista de los recursos asignados para llevar a cabo la implementación, incluyendo personal, equipos...</w:t>
      </w:r>
    </w:p>
    <w:p w14:paraId="6E8116AF" w14:textId="1C99D7B4" w:rsidR="2632AB1D" w:rsidRPr="003851A9" w:rsidRDefault="2632AB1D" w:rsidP="00D4123F">
      <w:pPr>
        <w:numPr>
          <w:ilvl w:val="1"/>
          <w:numId w:val="35"/>
        </w:numPr>
        <w:jc w:val="both"/>
      </w:pPr>
      <w:r w:rsidRPr="003851A9">
        <w:rPr>
          <w:u w:val="single"/>
        </w:rPr>
        <w:t>Responsable de la implementación:</w:t>
      </w:r>
      <w:r w:rsidRPr="003851A9">
        <w:t xml:space="preserve"> nombre del miembro del equipo responsable de llevar a cabo el cambio.</w:t>
      </w:r>
    </w:p>
    <w:p w14:paraId="56EE9BE8" w14:textId="540C17DF" w:rsidR="6FC2243D" w:rsidRPr="003851A9" w:rsidRDefault="6FC2243D" w:rsidP="00D4123F">
      <w:pPr>
        <w:numPr>
          <w:ilvl w:val="1"/>
          <w:numId w:val="35"/>
        </w:numPr>
        <w:jc w:val="both"/>
      </w:pPr>
      <w:r w:rsidRPr="003851A9">
        <w:rPr>
          <w:u w:val="single"/>
        </w:rPr>
        <w:t>Plan de ejecución</w:t>
      </w:r>
      <w:r w:rsidR="755B93FD" w:rsidRPr="003851A9">
        <w:t xml:space="preserve">: </w:t>
      </w:r>
      <w:r w:rsidR="17E8E3E7" w:rsidRPr="003851A9">
        <w:t>contiene los pasos específicos a seguir durante la implementación del cambio</w:t>
      </w:r>
      <w:r w:rsidR="755B93FD" w:rsidRPr="003851A9">
        <w:t>.</w:t>
      </w:r>
    </w:p>
    <w:p w14:paraId="5E5A513E" w14:textId="3195602B" w:rsidR="755B93FD" w:rsidRPr="003851A9" w:rsidRDefault="755B93FD" w:rsidP="00D4123F">
      <w:pPr>
        <w:numPr>
          <w:ilvl w:val="1"/>
          <w:numId w:val="35"/>
        </w:numPr>
        <w:jc w:val="both"/>
      </w:pPr>
      <w:r w:rsidRPr="003851A9">
        <w:rPr>
          <w:u w:val="single"/>
        </w:rPr>
        <w:t>Plan de Pruebas</w:t>
      </w:r>
      <w:r w:rsidR="4800C84D" w:rsidRPr="003851A9">
        <w:rPr>
          <w:u w:val="single"/>
        </w:rPr>
        <w:t xml:space="preserve"> y Validación</w:t>
      </w:r>
      <w:r w:rsidRPr="003851A9">
        <w:rPr>
          <w:u w:val="single"/>
        </w:rPr>
        <w:t xml:space="preserve">: </w:t>
      </w:r>
      <w:r w:rsidRPr="003851A9">
        <w:t xml:space="preserve">detalla </w:t>
      </w:r>
      <w:r w:rsidR="6ECFE3F2" w:rsidRPr="003851A9">
        <w:t>los procedimientos necesarios para validar la correcta implementación cambio, junto con sus resultados</w:t>
      </w:r>
      <w:r w:rsidRPr="003851A9">
        <w:t xml:space="preserve">. </w:t>
      </w:r>
    </w:p>
    <w:p w14:paraId="4575A195" w14:textId="529C63A3" w:rsidR="755B93FD" w:rsidRPr="003851A9" w:rsidRDefault="755B93FD" w:rsidP="00D4123F">
      <w:pPr>
        <w:numPr>
          <w:ilvl w:val="1"/>
          <w:numId w:val="35"/>
        </w:numPr>
        <w:jc w:val="both"/>
        <w:rPr>
          <w:u w:val="single"/>
        </w:rPr>
      </w:pPr>
      <w:r w:rsidRPr="003851A9">
        <w:rPr>
          <w:u w:val="single"/>
        </w:rPr>
        <w:t xml:space="preserve">Fecha de </w:t>
      </w:r>
      <w:r w:rsidR="3C49A4D3" w:rsidRPr="003851A9">
        <w:rPr>
          <w:u w:val="single"/>
        </w:rPr>
        <w:t>finalización</w:t>
      </w:r>
      <w:r w:rsidRPr="003851A9">
        <w:rPr>
          <w:u w:val="single"/>
        </w:rPr>
        <w:t>:</w:t>
      </w:r>
      <w:r w:rsidRPr="003851A9">
        <w:t xml:space="preserve"> fecha en la que se espera </w:t>
      </w:r>
      <w:r w:rsidR="1C126D09" w:rsidRPr="003851A9">
        <w:t>completar la implementación</w:t>
      </w:r>
      <w:r w:rsidRPr="003851A9">
        <w:t>.</w:t>
      </w:r>
    </w:p>
    <w:p w14:paraId="77F58741" w14:textId="02FD6BA9" w:rsidR="793C230F" w:rsidRPr="003851A9" w:rsidRDefault="793C230F" w:rsidP="00D4123F">
      <w:pPr>
        <w:numPr>
          <w:ilvl w:val="1"/>
          <w:numId w:val="35"/>
        </w:numPr>
        <w:jc w:val="both"/>
      </w:pPr>
      <w:r w:rsidRPr="003851A9">
        <w:rPr>
          <w:u w:val="single"/>
        </w:rPr>
        <w:t>Firma de la autoridad</w:t>
      </w:r>
      <w:r w:rsidRPr="003851A9">
        <w:t>: espacio para la firma de la autoridad que tomó la decisión.</w:t>
      </w:r>
    </w:p>
    <w:p w14:paraId="4BA56F05" w14:textId="77777777" w:rsidR="755B93FD" w:rsidRPr="003851A9" w:rsidRDefault="755B93FD"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6F16ADE1" w14:textId="77777777" w:rsidR="755B93FD" w:rsidRPr="003851A9" w:rsidRDefault="755B93FD" w:rsidP="00D4123F">
      <w:pPr>
        <w:numPr>
          <w:ilvl w:val="0"/>
          <w:numId w:val="35"/>
        </w:numPr>
        <w:jc w:val="both"/>
        <w:rPr>
          <w:b/>
          <w:bCs/>
        </w:rPr>
      </w:pPr>
      <w:r w:rsidRPr="003851A9">
        <w:rPr>
          <w:b/>
          <w:bCs/>
        </w:rPr>
        <w:t xml:space="preserve">Pie de plantilla: </w:t>
      </w:r>
    </w:p>
    <w:p w14:paraId="457AE621" w14:textId="77777777" w:rsidR="755B93FD" w:rsidRPr="003851A9" w:rsidRDefault="755B93FD" w:rsidP="00D4123F">
      <w:pPr>
        <w:numPr>
          <w:ilvl w:val="1"/>
          <w:numId w:val="35"/>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59BFF997" w14:textId="77777777" w:rsidR="4040DDEE" w:rsidRPr="003851A9" w:rsidRDefault="4040DDEE" w:rsidP="00D4123F">
      <w:pPr>
        <w:jc w:val="both"/>
      </w:pPr>
    </w:p>
    <w:p w14:paraId="4F529D3E" w14:textId="5B371E4E" w:rsidR="755B93FD" w:rsidRPr="003851A9" w:rsidRDefault="755B93FD" w:rsidP="00D4123F">
      <w:pPr>
        <w:pStyle w:val="Ttulo3"/>
        <w:jc w:val="both"/>
      </w:pPr>
      <w:bookmarkStart w:id="28" w:name="_Toc159788963"/>
      <w:r w:rsidRPr="003851A9">
        <w:lastRenderedPageBreak/>
        <w:t>Plantilla de “</w:t>
      </w:r>
      <w:r w:rsidR="6F19C4EE" w:rsidRPr="003851A9">
        <w:t>N</w:t>
      </w:r>
      <w:r w:rsidRPr="003851A9">
        <w:t>ueva línea base”</w:t>
      </w:r>
      <w:bookmarkEnd w:id="28"/>
    </w:p>
    <w:p w14:paraId="40BA9BDD" w14:textId="34B23196" w:rsidR="005666C7" w:rsidRPr="003851A9" w:rsidRDefault="065FBE40" w:rsidP="005666C7">
      <w:pPr>
        <w:pStyle w:val="Ttulo4"/>
        <w:jc w:val="both"/>
      </w:pPr>
      <w:r w:rsidRPr="003851A9">
        <w:t xml:space="preserve"> </w:t>
      </w:r>
      <w:r w:rsidR="755B93FD" w:rsidRPr="003851A9">
        <w:t>Modelo</w:t>
      </w:r>
    </w:p>
    <w:p w14:paraId="5EE1B533" w14:textId="66458543" w:rsidR="12A79972" w:rsidRDefault="12A79972" w:rsidP="12A79972"/>
    <w:tbl>
      <w:tblPr>
        <w:tblW w:w="8814" w:type="dxa"/>
        <w:tblInd w:w="75" w:type="dxa"/>
        <w:tblCellMar>
          <w:left w:w="70" w:type="dxa"/>
          <w:right w:w="70" w:type="dxa"/>
        </w:tblCellMar>
        <w:tblLook w:val="04A0" w:firstRow="1" w:lastRow="0" w:firstColumn="1" w:lastColumn="0" w:noHBand="0" w:noVBand="1"/>
      </w:tblPr>
      <w:tblGrid>
        <w:gridCol w:w="2834"/>
        <w:gridCol w:w="1488"/>
        <w:gridCol w:w="1836"/>
        <w:gridCol w:w="2486"/>
        <w:gridCol w:w="170"/>
      </w:tblGrid>
      <w:tr w:rsidR="00CC4E92" w:rsidRPr="003851A9" w14:paraId="0F0B17A3" w14:textId="77777777" w:rsidTr="00CC4E92">
        <w:trPr>
          <w:gridAfter w:val="1"/>
          <w:wAfter w:w="170" w:type="dxa"/>
          <w:trHeight w:val="252"/>
        </w:trPr>
        <w:tc>
          <w:tcPr>
            <w:tcW w:w="4322" w:type="dxa"/>
            <w:gridSpan w:val="2"/>
            <w:tcBorders>
              <w:top w:val="single" w:sz="4" w:space="0" w:color="000000"/>
              <w:left w:val="single" w:sz="4" w:space="0" w:color="000000"/>
              <w:bottom w:val="nil"/>
              <w:right w:val="nil"/>
            </w:tcBorders>
            <w:shd w:val="clear" w:color="000000" w:fill="D9D9D9"/>
            <w:noWrap/>
            <w:vAlign w:val="center"/>
            <w:hideMark/>
          </w:tcPr>
          <w:p w14:paraId="102C9FF3" w14:textId="77777777" w:rsidR="00CC4E92" w:rsidRPr="003851A9" w:rsidRDefault="00CC4E92">
            <w:pPr>
              <w:rPr>
                <w:color w:val="000000"/>
                <w:lang w:eastAsia="es-ES" w:bidi="ar-SA"/>
              </w:rPr>
            </w:pPr>
            <w:proofErr w:type="spellStart"/>
            <w:r w:rsidRPr="003851A9">
              <w:rPr>
                <w:color w:val="000000"/>
              </w:rPr>
              <w:t>IdC</w:t>
            </w:r>
            <w:proofErr w:type="spellEnd"/>
            <w:r w:rsidRPr="003851A9">
              <w:rPr>
                <w:color w:val="000000"/>
              </w:rPr>
              <w:t>:</w:t>
            </w:r>
          </w:p>
        </w:tc>
        <w:tc>
          <w:tcPr>
            <w:tcW w:w="4322"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B00F6DC" w14:textId="77777777" w:rsidR="00CC4E92" w:rsidRPr="003851A9" w:rsidRDefault="00CC4E92">
            <w:pPr>
              <w:rPr>
                <w:color w:val="000000"/>
              </w:rPr>
            </w:pPr>
            <w:r w:rsidRPr="003851A9">
              <w:rPr>
                <w:color w:val="000000"/>
              </w:rPr>
              <w:t>Fecha de inicio:</w:t>
            </w:r>
          </w:p>
        </w:tc>
      </w:tr>
      <w:tr w:rsidR="00CC4E92" w:rsidRPr="003851A9" w14:paraId="24CBD330" w14:textId="77777777" w:rsidTr="00CC4E92">
        <w:trPr>
          <w:gridAfter w:val="1"/>
          <w:wAfter w:w="170" w:type="dxa"/>
          <w:trHeight w:val="252"/>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968728" w14:textId="77777777" w:rsidR="00CC4E92" w:rsidRPr="003851A9" w:rsidRDefault="00CC4E92">
            <w:pPr>
              <w:rPr>
                <w:color w:val="000000"/>
              </w:rPr>
            </w:pPr>
            <w:r w:rsidRPr="003851A9">
              <w:rPr>
                <w:color w:val="000000"/>
              </w:rPr>
              <w:t>Solicitante:</w:t>
            </w:r>
          </w:p>
        </w:tc>
      </w:tr>
      <w:tr w:rsidR="00CC4E92" w:rsidRPr="003851A9" w14:paraId="343EDD15" w14:textId="77777777" w:rsidTr="00CC4E92">
        <w:trPr>
          <w:gridAfter w:val="1"/>
          <w:wAfter w:w="170" w:type="dxa"/>
          <w:trHeight w:val="276"/>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3A71A11E" w14:textId="77777777" w:rsidR="00CC4E92" w:rsidRPr="003851A9" w:rsidRDefault="00CC4E92">
            <w:pPr>
              <w:rPr>
                <w:color w:val="000000"/>
              </w:rPr>
            </w:pPr>
            <w:r w:rsidRPr="003851A9">
              <w:rPr>
                <w:color w:val="000000"/>
              </w:rPr>
              <w:t>Descripción de la actualización:</w:t>
            </w:r>
          </w:p>
        </w:tc>
      </w:tr>
      <w:tr w:rsidR="00CC4E92" w:rsidRPr="003851A9" w14:paraId="3C60C42A"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AB438A8"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1EEE708E" w14:textId="77777777" w:rsidR="00CC4E92" w:rsidRPr="003851A9" w:rsidRDefault="00CC4E92">
            <w:pPr>
              <w:rPr>
                <w:color w:val="000000"/>
              </w:rPr>
            </w:pPr>
          </w:p>
        </w:tc>
      </w:tr>
      <w:tr w:rsidR="00CC4E92" w:rsidRPr="003851A9" w14:paraId="18C206D8"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67524B28" w14:textId="77777777" w:rsidR="00CC4E92" w:rsidRPr="003851A9" w:rsidRDefault="00CC4E92">
            <w:pPr>
              <w:rPr>
                <w:color w:val="000000"/>
              </w:rPr>
            </w:pPr>
            <w:r w:rsidRPr="003851A9">
              <w:rPr>
                <w:color w:val="000000"/>
              </w:rPr>
              <w:t>Registro de modificaciones:</w:t>
            </w:r>
          </w:p>
        </w:tc>
        <w:tc>
          <w:tcPr>
            <w:tcW w:w="170" w:type="dxa"/>
            <w:vAlign w:val="center"/>
            <w:hideMark/>
          </w:tcPr>
          <w:p w14:paraId="5B1A3DCF" w14:textId="77777777" w:rsidR="00CC4E92" w:rsidRPr="003851A9" w:rsidRDefault="00CC4E92">
            <w:pPr>
              <w:rPr>
                <w:sz w:val="20"/>
                <w:szCs w:val="20"/>
              </w:rPr>
            </w:pPr>
          </w:p>
        </w:tc>
      </w:tr>
      <w:tr w:rsidR="00CC4E92" w:rsidRPr="003851A9" w14:paraId="4BB8308D"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68D3B5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32BA079" w14:textId="77777777" w:rsidR="00CC4E92" w:rsidRPr="003851A9" w:rsidRDefault="00CC4E92">
            <w:pPr>
              <w:rPr>
                <w:color w:val="000000"/>
              </w:rPr>
            </w:pPr>
          </w:p>
        </w:tc>
      </w:tr>
      <w:tr w:rsidR="00CC4E92" w:rsidRPr="003851A9" w14:paraId="3133EEE7"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742B6EF5" w14:textId="77777777" w:rsidR="00CC4E92" w:rsidRPr="003851A9" w:rsidRDefault="00CC4E92">
            <w:pPr>
              <w:rPr>
                <w:color w:val="000000"/>
              </w:rPr>
            </w:pPr>
            <w:r w:rsidRPr="003851A9">
              <w:rPr>
                <w:color w:val="000000"/>
              </w:rPr>
              <w:t>Plan de pruebas y validación:</w:t>
            </w:r>
          </w:p>
        </w:tc>
        <w:tc>
          <w:tcPr>
            <w:tcW w:w="170" w:type="dxa"/>
            <w:vAlign w:val="center"/>
            <w:hideMark/>
          </w:tcPr>
          <w:p w14:paraId="414C8FC2" w14:textId="77777777" w:rsidR="00CC4E92" w:rsidRPr="003851A9" w:rsidRDefault="00CC4E92">
            <w:pPr>
              <w:rPr>
                <w:sz w:val="20"/>
                <w:szCs w:val="20"/>
              </w:rPr>
            </w:pPr>
          </w:p>
        </w:tc>
      </w:tr>
      <w:tr w:rsidR="00CC4E92" w:rsidRPr="003851A9" w14:paraId="5C6C0A5B"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3060DD33"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12B9BC" w14:textId="77777777" w:rsidR="00CC4E92" w:rsidRPr="003851A9" w:rsidRDefault="00CC4E92">
            <w:pPr>
              <w:rPr>
                <w:color w:val="000000"/>
              </w:rPr>
            </w:pPr>
          </w:p>
        </w:tc>
      </w:tr>
      <w:tr w:rsidR="00CC4E92" w:rsidRPr="003851A9" w14:paraId="3146C749" w14:textId="77777777" w:rsidTr="00CC4E92">
        <w:trPr>
          <w:trHeight w:val="252"/>
        </w:trPr>
        <w:tc>
          <w:tcPr>
            <w:tcW w:w="8644" w:type="dxa"/>
            <w:gridSpan w:val="4"/>
            <w:tcBorders>
              <w:top w:val="single" w:sz="4" w:space="0" w:color="000000"/>
              <w:left w:val="single" w:sz="4" w:space="0" w:color="000000"/>
              <w:bottom w:val="nil"/>
              <w:right w:val="single" w:sz="4" w:space="0" w:color="000000"/>
            </w:tcBorders>
            <w:shd w:val="clear" w:color="auto" w:fill="auto"/>
            <w:noWrap/>
            <w:vAlign w:val="center"/>
            <w:hideMark/>
          </w:tcPr>
          <w:p w14:paraId="37D63394" w14:textId="77777777" w:rsidR="00CC4E92" w:rsidRPr="003851A9" w:rsidRDefault="00CC4E92">
            <w:pPr>
              <w:jc w:val="center"/>
              <w:rPr>
                <w:b/>
                <w:bCs/>
                <w:color w:val="000000"/>
              </w:rPr>
            </w:pPr>
            <w:r w:rsidRPr="003851A9">
              <w:rPr>
                <w:b/>
                <w:bCs/>
                <w:color w:val="000000"/>
              </w:rPr>
              <w:t>Cambios</w:t>
            </w:r>
          </w:p>
        </w:tc>
        <w:tc>
          <w:tcPr>
            <w:tcW w:w="170" w:type="dxa"/>
            <w:vAlign w:val="center"/>
            <w:hideMark/>
          </w:tcPr>
          <w:p w14:paraId="2F858B89" w14:textId="77777777" w:rsidR="00CC4E92" w:rsidRPr="003851A9" w:rsidRDefault="00CC4E92">
            <w:pPr>
              <w:rPr>
                <w:sz w:val="20"/>
                <w:szCs w:val="20"/>
              </w:rPr>
            </w:pPr>
          </w:p>
        </w:tc>
      </w:tr>
      <w:tr w:rsidR="00CC4E92" w:rsidRPr="003851A9" w14:paraId="37F01F0D" w14:textId="77777777" w:rsidTr="00CC4E92">
        <w:trPr>
          <w:trHeight w:val="232"/>
        </w:trPr>
        <w:tc>
          <w:tcPr>
            <w:tcW w:w="283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357FE0F" w14:textId="77777777" w:rsidR="00CC4E92" w:rsidRPr="003851A9" w:rsidRDefault="00CC4E92">
            <w:pPr>
              <w:jc w:val="center"/>
              <w:rPr>
                <w:color w:val="000000"/>
              </w:rPr>
            </w:pPr>
            <w:r w:rsidRPr="003851A9">
              <w:rPr>
                <w:color w:val="000000"/>
              </w:rPr>
              <w:t>Temporales</w:t>
            </w:r>
          </w:p>
        </w:tc>
        <w:tc>
          <w:tcPr>
            <w:tcW w:w="3324"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1BA4450" w14:textId="77777777" w:rsidR="00CC4E92" w:rsidRPr="003851A9" w:rsidRDefault="00CC4E92">
            <w:pPr>
              <w:jc w:val="center"/>
              <w:rPr>
                <w:color w:val="000000"/>
              </w:rPr>
            </w:pPr>
            <w:r w:rsidRPr="003851A9">
              <w:rPr>
                <w:color w:val="000000"/>
              </w:rPr>
              <w:t>Económicos</w:t>
            </w:r>
          </w:p>
        </w:tc>
        <w:tc>
          <w:tcPr>
            <w:tcW w:w="24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1DB9A1D" w14:textId="77777777" w:rsidR="00CC4E92" w:rsidRPr="003851A9" w:rsidRDefault="00CC4E92">
            <w:pPr>
              <w:jc w:val="center"/>
              <w:rPr>
                <w:color w:val="000000"/>
              </w:rPr>
            </w:pPr>
            <w:r w:rsidRPr="003851A9">
              <w:rPr>
                <w:color w:val="000000"/>
              </w:rPr>
              <w:t>De Alcance</w:t>
            </w:r>
          </w:p>
        </w:tc>
        <w:tc>
          <w:tcPr>
            <w:tcW w:w="170" w:type="dxa"/>
            <w:vAlign w:val="center"/>
            <w:hideMark/>
          </w:tcPr>
          <w:p w14:paraId="20B41757" w14:textId="77777777" w:rsidR="00CC4E92" w:rsidRPr="003851A9" w:rsidRDefault="00CC4E92">
            <w:pPr>
              <w:rPr>
                <w:sz w:val="20"/>
                <w:szCs w:val="20"/>
              </w:rPr>
            </w:pPr>
          </w:p>
        </w:tc>
      </w:tr>
      <w:tr w:rsidR="00CC4E92" w:rsidRPr="003851A9" w14:paraId="78C0DA9D"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1E40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735E6E3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08B63ED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296A83C" w14:textId="77777777" w:rsidR="00CC4E92" w:rsidRPr="003851A9" w:rsidRDefault="00CC4E92">
            <w:pPr>
              <w:jc w:val="center"/>
              <w:rPr>
                <w:color w:val="000000"/>
              </w:rPr>
            </w:pPr>
          </w:p>
        </w:tc>
      </w:tr>
      <w:tr w:rsidR="00CC4E92" w:rsidRPr="003851A9" w14:paraId="40798074"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98FAA8E"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378EC44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B0BD4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D383F1" w14:textId="77777777" w:rsidR="00CC4E92" w:rsidRPr="003851A9" w:rsidRDefault="00CC4E92">
            <w:pPr>
              <w:rPr>
                <w:sz w:val="20"/>
                <w:szCs w:val="20"/>
              </w:rPr>
            </w:pPr>
          </w:p>
        </w:tc>
      </w:tr>
      <w:tr w:rsidR="00CC4E92" w:rsidRPr="003851A9" w14:paraId="64219AFC"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041BC0F"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44D83DBA"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36C4DDD7"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397F4FB5" w14:textId="77777777" w:rsidR="00CC4E92" w:rsidRPr="003851A9" w:rsidRDefault="00CC4E92">
            <w:pPr>
              <w:rPr>
                <w:sz w:val="20"/>
                <w:szCs w:val="20"/>
              </w:rPr>
            </w:pPr>
          </w:p>
        </w:tc>
      </w:tr>
      <w:tr w:rsidR="00CC4E92" w:rsidRPr="003851A9" w14:paraId="1945C6A5"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78439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537613E9"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3E6BB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75A36AD1" w14:textId="77777777" w:rsidR="00CC4E92" w:rsidRPr="003851A9" w:rsidRDefault="00CC4E92">
            <w:pPr>
              <w:rPr>
                <w:sz w:val="20"/>
                <w:szCs w:val="20"/>
              </w:rPr>
            </w:pPr>
          </w:p>
        </w:tc>
      </w:tr>
      <w:tr w:rsidR="00CC4E92" w:rsidRPr="003851A9" w14:paraId="62152DA3" w14:textId="77777777" w:rsidTr="00CC4E92">
        <w:trPr>
          <w:trHeight w:val="884"/>
        </w:trPr>
        <w:tc>
          <w:tcPr>
            <w:tcW w:w="8644" w:type="dxa"/>
            <w:gridSpan w:val="4"/>
            <w:tcBorders>
              <w:top w:val="nil"/>
              <w:left w:val="single" w:sz="4" w:space="0" w:color="000000"/>
              <w:bottom w:val="single" w:sz="4" w:space="0" w:color="000000"/>
              <w:right w:val="single" w:sz="4" w:space="0" w:color="000000"/>
            </w:tcBorders>
            <w:shd w:val="clear" w:color="auto" w:fill="auto"/>
            <w:noWrap/>
            <w:hideMark/>
          </w:tcPr>
          <w:p w14:paraId="24E25F04" w14:textId="77777777" w:rsidR="00CC4E92" w:rsidRPr="003851A9" w:rsidRDefault="00CC4E92">
            <w:pPr>
              <w:rPr>
                <w:color w:val="000000"/>
              </w:rPr>
            </w:pPr>
            <w:r w:rsidRPr="003851A9">
              <w:rPr>
                <w:color w:val="000000"/>
              </w:rPr>
              <w:t>Observaciones adicionales:</w:t>
            </w:r>
          </w:p>
        </w:tc>
        <w:tc>
          <w:tcPr>
            <w:tcW w:w="170" w:type="dxa"/>
            <w:vAlign w:val="center"/>
            <w:hideMark/>
          </w:tcPr>
          <w:p w14:paraId="1B63E356" w14:textId="77777777" w:rsidR="00CC4E92" w:rsidRPr="003851A9" w:rsidRDefault="00CC4E92">
            <w:pPr>
              <w:rPr>
                <w:sz w:val="20"/>
                <w:szCs w:val="20"/>
              </w:rPr>
            </w:pPr>
          </w:p>
        </w:tc>
      </w:tr>
      <w:tr w:rsidR="00CC4E92" w:rsidRPr="003851A9" w14:paraId="1EF3B693" w14:textId="77777777" w:rsidTr="00CC4E92">
        <w:trPr>
          <w:trHeight w:val="252"/>
        </w:trPr>
        <w:tc>
          <w:tcPr>
            <w:tcW w:w="8644"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6184A66C" w14:textId="77777777" w:rsidR="00CC4E92" w:rsidRPr="003851A9" w:rsidRDefault="00CC4E92">
            <w:pPr>
              <w:jc w:val="center"/>
              <w:rPr>
                <w:color w:val="000000"/>
              </w:rPr>
            </w:pPr>
            <w:r w:rsidRPr="003851A9">
              <w:rPr>
                <w:color w:val="000000"/>
              </w:rPr>
              <w:t>Id 1/1 (número de página relativo)</w:t>
            </w:r>
          </w:p>
        </w:tc>
        <w:tc>
          <w:tcPr>
            <w:tcW w:w="170" w:type="dxa"/>
            <w:vAlign w:val="center"/>
            <w:hideMark/>
          </w:tcPr>
          <w:p w14:paraId="38F15FC4" w14:textId="77777777" w:rsidR="00CC4E92" w:rsidRPr="003851A9" w:rsidRDefault="00CC4E92">
            <w:pPr>
              <w:rPr>
                <w:sz w:val="20"/>
                <w:szCs w:val="20"/>
              </w:rPr>
            </w:pPr>
          </w:p>
        </w:tc>
      </w:tr>
    </w:tbl>
    <w:p w14:paraId="07F21A89" w14:textId="77777777" w:rsidR="005666C7" w:rsidRPr="003851A9" w:rsidRDefault="005666C7" w:rsidP="005666C7"/>
    <w:p w14:paraId="1A6CB4E2" w14:textId="1E62A86F" w:rsidR="755B93FD" w:rsidRPr="003851A9" w:rsidRDefault="755B93FD" w:rsidP="00D4123F">
      <w:pPr>
        <w:pStyle w:val="Ttulo4"/>
        <w:jc w:val="both"/>
      </w:pPr>
      <w:r w:rsidRPr="003851A9">
        <w:t>Justificación de sus campos</w:t>
      </w:r>
    </w:p>
    <w:p w14:paraId="7E08E347" w14:textId="6EEDE688" w:rsidR="2F439930" w:rsidRPr="003851A9" w:rsidRDefault="2F439930" w:rsidP="00D4123F">
      <w:pPr>
        <w:numPr>
          <w:ilvl w:val="0"/>
          <w:numId w:val="37"/>
        </w:numPr>
        <w:jc w:val="both"/>
      </w:pPr>
      <w:r w:rsidRPr="003851A9">
        <w:t xml:space="preserve">Plantilla:  </w:t>
      </w:r>
    </w:p>
    <w:p w14:paraId="746DF752" w14:textId="11DF1362" w:rsidR="2F439930" w:rsidRPr="003851A9" w:rsidRDefault="2F439930" w:rsidP="00D4123F">
      <w:pPr>
        <w:pStyle w:val="Prrafodelista"/>
        <w:numPr>
          <w:ilvl w:val="1"/>
          <w:numId w:val="37"/>
        </w:numPr>
        <w:spacing w:line="259" w:lineRule="auto"/>
        <w:jc w:val="both"/>
      </w:pPr>
      <w:r w:rsidRPr="003851A9">
        <w:rPr>
          <w:u w:val="single"/>
        </w:rPr>
        <w:t>Fecha</w:t>
      </w:r>
      <w:r w:rsidR="03F64DFC" w:rsidRPr="003851A9">
        <w:rPr>
          <w:u w:val="single"/>
        </w:rPr>
        <w:t xml:space="preserve"> de actualización</w:t>
      </w:r>
      <w:r w:rsidRPr="003851A9">
        <w:t xml:space="preserve">: cuándo </w:t>
      </w:r>
      <w:r w:rsidR="1E5539B1" w:rsidRPr="003851A9">
        <w:t xml:space="preserve">se configura la nueva </w:t>
      </w:r>
      <w:r w:rsidR="0030369B" w:rsidRPr="003851A9">
        <w:t>línea</w:t>
      </w:r>
      <w:r w:rsidR="1E5539B1" w:rsidRPr="003851A9">
        <w:t xml:space="preserve"> base.</w:t>
      </w:r>
    </w:p>
    <w:p w14:paraId="501D6239" w14:textId="3E3C4C60" w:rsidR="2F439930" w:rsidRPr="003851A9" w:rsidRDefault="00BC120B" w:rsidP="0030369B">
      <w:pPr>
        <w:numPr>
          <w:ilvl w:val="1"/>
          <w:numId w:val="37"/>
        </w:numPr>
        <w:jc w:val="both"/>
        <w:rPr>
          <w:ins w:id="29" w:author="Microsoft Word" w:date="2024-02-17T20:49:00Z"/>
        </w:rPr>
      </w:pPr>
      <w:proofErr w:type="spellStart"/>
      <w:r w:rsidRPr="604CB3DE">
        <w:rPr>
          <w:u w:val="single"/>
        </w:rPr>
        <w:t>IdC</w:t>
      </w:r>
      <w:proofErr w:type="spellEnd"/>
      <w:r w:rsidRPr="604CB3DE">
        <w:t xml:space="preserve">: </w:t>
      </w:r>
      <w:r>
        <w:t>número identificador del cambio a realizar (el mismo que el identificador del ECO).</w:t>
      </w:r>
    </w:p>
    <w:p w14:paraId="3EF2431E" w14:textId="457435F2" w:rsidR="2F439930" w:rsidRPr="003851A9" w:rsidRDefault="2F439930" w:rsidP="00D4123F">
      <w:pPr>
        <w:pStyle w:val="Prrafodelista"/>
        <w:numPr>
          <w:ilvl w:val="1"/>
          <w:numId w:val="37"/>
        </w:numPr>
        <w:jc w:val="both"/>
      </w:pPr>
      <w:r w:rsidRPr="604CB3DE">
        <w:rPr>
          <w:u w:val="single"/>
        </w:rPr>
        <w:t xml:space="preserve">Descripción de la </w:t>
      </w:r>
      <w:r w:rsidR="189FD741" w:rsidRPr="604CB3DE">
        <w:rPr>
          <w:u w:val="single"/>
        </w:rPr>
        <w:t>actualización</w:t>
      </w:r>
      <w:r>
        <w:t xml:space="preserve">: proporciona una descripción clara y concisa sobre </w:t>
      </w:r>
      <w:r w:rsidR="3C349CC9">
        <w:t>la configuración actualizada</w:t>
      </w:r>
      <w:r>
        <w:t>.</w:t>
      </w:r>
    </w:p>
    <w:p w14:paraId="3133862E" w14:textId="2E4225D1" w:rsidR="5CAC2828" w:rsidRPr="003851A9" w:rsidRDefault="5CAC2828" w:rsidP="00D4123F">
      <w:pPr>
        <w:pStyle w:val="Prrafodelista"/>
        <w:numPr>
          <w:ilvl w:val="1"/>
          <w:numId w:val="37"/>
        </w:numPr>
        <w:jc w:val="both"/>
      </w:pPr>
      <w:r w:rsidRPr="604CB3DE">
        <w:rPr>
          <w:u w:val="single"/>
        </w:rPr>
        <w:t>Registro de modificaciones</w:t>
      </w:r>
      <w:r>
        <w:t>: documenta las modificaciones realizadas durante la fase de implementación del cambio que hayan contribuido a la creación de la nueva línea base.</w:t>
      </w:r>
    </w:p>
    <w:p w14:paraId="033D1DDC" w14:textId="0EA59769" w:rsidR="2F439930" w:rsidRPr="003851A9" w:rsidRDefault="2F439930" w:rsidP="00D4123F">
      <w:pPr>
        <w:pStyle w:val="Prrafodelista"/>
        <w:numPr>
          <w:ilvl w:val="1"/>
          <w:numId w:val="37"/>
        </w:numPr>
        <w:jc w:val="both"/>
        <w:rPr>
          <w:u w:val="single"/>
        </w:rPr>
      </w:pPr>
      <w:r w:rsidRPr="604CB3DE">
        <w:rPr>
          <w:u w:val="single"/>
        </w:rPr>
        <w:t>Plan de Pruebas y Validación:</w:t>
      </w:r>
      <w:r>
        <w:t xml:space="preserve"> </w:t>
      </w:r>
      <w:r w:rsidR="69AF56F8">
        <w:t>detalla los procedimientos y criterios utilizados para validar la nueva configuración del proyecto.</w:t>
      </w:r>
    </w:p>
    <w:p w14:paraId="2BDBACC7" w14:textId="0BB23441" w:rsidR="588E95A8" w:rsidRPr="003851A9" w:rsidRDefault="588E95A8" w:rsidP="00D4123F">
      <w:pPr>
        <w:pStyle w:val="Prrafodelista"/>
        <w:numPr>
          <w:ilvl w:val="1"/>
          <w:numId w:val="37"/>
        </w:numPr>
        <w:jc w:val="both"/>
      </w:pPr>
      <w:r w:rsidRPr="604CB3DE">
        <w:rPr>
          <w:u w:val="single"/>
        </w:rPr>
        <w:t xml:space="preserve">Cambios </w:t>
      </w:r>
      <w:r w:rsidR="4A90994B" w:rsidRPr="604CB3DE">
        <w:rPr>
          <w:u w:val="single"/>
        </w:rPr>
        <w:t>temporales</w:t>
      </w:r>
      <w:r w:rsidRPr="604CB3DE">
        <w:rPr>
          <w:u w:val="single"/>
        </w:rPr>
        <w:t>:</w:t>
      </w:r>
      <w:r>
        <w:t xml:space="preserve"> contiene todos aquellos plazos t</w:t>
      </w:r>
      <w:r w:rsidR="6B3E26B2">
        <w:t>emporales que hayan sido alterados, comparándolo con la línea base anterior.</w:t>
      </w:r>
    </w:p>
    <w:p w14:paraId="04FA19F4" w14:textId="3E3A4587" w:rsidR="2EE65E84" w:rsidRPr="003851A9" w:rsidRDefault="2EE65E84" w:rsidP="00D4123F">
      <w:pPr>
        <w:pStyle w:val="Prrafodelista"/>
        <w:numPr>
          <w:ilvl w:val="1"/>
          <w:numId w:val="37"/>
        </w:numPr>
        <w:jc w:val="both"/>
      </w:pPr>
      <w:r w:rsidRPr="604CB3DE">
        <w:rPr>
          <w:u w:val="single"/>
        </w:rPr>
        <w:t>Cambios económicos:</w:t>
      </w:r>
      <w:r>
        <w:t xml:space="preserve"> contiene los presupuestos actualizados, comparándolos con la línea base anterior.</w:t>
      </w:r>
    </w:p>
    <w:p w14:paraId="68B23F4F" w14:textId="505D3F44" w:rsidR="6887F115" w:rsidRPr="003851A9" w:rsidRDefault="6887F115" w:rsidP="00D4123F">
      <w:pPr>
        <w:pStyle w:val="Prrafodelista"/>
        <w:numPr>
          <w:ilvl w:val="1"/>
          <w:numId w:val="37"/>
        </w:numPr>
        <w:jc w:val="both"/>
      </w:pPr>
      <w:r w:rsidRPr="604CB3DE">
        <w:rPr>
          <w:u w:val="single"/>
        </w:rPr>
        <w:t>Cambios en el alcance</w:t>
      </w:r>
      <w:r>
        <w:t>: contiene el alcance resultante de la actualización de la línea de base, comparándolo con la línea de</w:t>
      </w:r>
      <w:r w:rsidR="147D453D">
        <w:t xml:space="preserve"> base anterior.</w:t>
      </w:r>
    </w:p>
    <w:p w14:paraId="03899837" w14:textId="77777777" w:rsidR="2F439930" w:rsidRPr="003851A9" w:rsidRDefault="2F439930" w:rsidP="00D4123F">
      <w:pPr>
        <w:pStyle w:val="Prrafodelista"/>
        <w:numPr>
          <w:ilvl w:val="1"/>
          <w:numId w:val="37"/>
        </w:numPr>
        <w:jc w:val="both"/>
        <w:rPr>
          <w:u w:val="single"/>
        </w:rPr>
      </w:pPr>
      <w:r w:rsidRPr="604CB3DE">
        <w:rPr>
          <w:u w:val="single"/>
        </w:rPr>
        <w:t xml:space="preserve">Observaciones Adicionales: </w:t>
      </w:r>
      <w:r>
        <w:t>espacio para cualquier observación adicional o información relevante.</w:t>
      </w:r>
    </w:p>
    <w:p w14:paraId="69A44069" w14:textId="047390CD" w:rsidR="604CB3DE" w:rsidRDefault="604CB3DE" w:rsidP="604CB3DE">
      <w:pPr>
        <w:pStyle w:val="Prrafodelista"/>
        <w:numPr>
          <w:ilvl w:val="1"/>
          <w:numId w:val="37"/>
        </w:numPr>
        <w:jc w:val="both"/>
        <w:rPr>
          <w:u w:val="single"/>
        </w:rPr>
      </w:pPr>
    </w:p>
    <w:p w14:paraId="1AE878A2" w14:textId="77777777" w:rsidR="2F439930" w:rsidRPr="003851A9" w:rsidRDefault="2F439930" w:rsidP="00D4123F">
      <w:pPr>
        <w:pStyle w:val="Prrafodelista"/>
        <w:numPr>
          <w:ilvl w:val="0"/>
          <w:numId w:val="37"/>
        </w:numPr>
        <w:jc w:val="both"/>
      </w:pPr>
      <w:r w:rsidRPr="003851A9">
        <w:t xml:space="preserve">Pie de plantilla: </w:t>
      </w:r>
    </w:p>
    <w:p w14:paraId="0F3CE757" w14:textId="77777777" w:rsidR="2F439930" w:rsidRPr="003851A9" w:rsidRDefault="2F439930" w:rsidP="00D4123F">
      <w:pPr>
        <w:pStyle w:val="Prrafodelista"/>
        <w:numPr>
          <w:ilvl w:val="1"/>
          <w:numId w:val="37"/>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276FD047" w14:textId="331E00D9" w:rsidR="4040DDEE" w:rsidRPr="003851A9" w:rsidRDefault="4040DDEE" w:rsidP="4040DDEE"/>
    <w:p w14:paraId="21F52565" w14:textId="03473600" w:rsidR="009065DE" w:rsidRPr="003851A9" w:rsidRDefault="009065DE" w:rsidP="006C386B">
      <w:pPr>
        <w:pStyle w:val="Ttulo3"/>
        <w:jc w:val="both"/>
      </w:pPr>
      <w:bookmarkStart w:id="30" w:name="_Toc159788964"/>
      <w:r w:rsidRPr="003851A9">
        <w:lastRenderedPageBreak/>
        <w:t>Plantilla de “</w:t>
      </w:r>
      <w:r w:rsidR="00F96FE0" w:rsidRPr="003851A9">
        <w:t>Notificación de cambio realizado”</w:t>
      </w:r>
      <w:bookmarkEnd w:id="30"/>
    </w:p>
    <w:p w14:paraId="4DEC0C28" w14:textId="04E296D1" w:rsidR="00F96FE0" w:rsidRPr="003851A9" w:rsidRDefault="00F96FE0" w:rsidP="006C386B">
      <w:pPr>
        <w:pStyle w:val="Ttulo4"/>
        <w:jc w:val="both"/>
      </w:pPr>
      <w:r w:rsidRPr="003851A9">
        <w:t>Modelo</w:t>
      </w:r>
    </w:p>
    <w:p w14:paraId="3733259D" w14:textId="77777777" w:rsidR="00CC4E92" w:rsidRPr="003851A9" w:rsidRDefault="00CC4E92" w:rsidP="00CC4E92"/>
    <w:tbl>
      <w:tblPr>
        <w:tblW w:w="8638" w:type="dxa"/>
        <w:tblInd w:w="75" w:type="dxa"/>
        <w:tblCellMar>
          <w:left w:w="70" w:type="dxa"/>
          <w:right w:w="70" w:type="dxa"/>
        </w:tblCellMar>
        <w:tblLook w:val="04A0" w:firstRow="1" w:lastRow="0" w:firstColumn="1" w:lastColumn="0" w:noHBand="0" w:noVBand="1"/>
      </w:tblPr>
      <w:tblGrid>
        <w:gridCol w:w="3187"/>
        <w:gridCol w:w="1063"/>
        <w:gridCol w:w="2124"/>
        <w:gridCol w:w="2127"/>
        <w:gridCol w:w="146"/>
      </w:tblGrid>
      <w:tr w:rsidR="00F85973" w:rsidRPr="003851A9" w14:paraId="12D047BC" w14:textId="77777777" w:rsidTr="00F85973">
        <w:trPr>
          <w:gridAfter w:val="1"/>
          <w:wAfter w:w="137" w:type="dxa"/>
          <w:trHeight w:val="252"/>
        </w:trPr>
        <w:tc>
          <w:tcPr>
            <w:tcW w:w="4250" w:type="dxa"/>
            <w:gridSpan w:val="2"/>
            <w:tcBorders>
              <w:top w:val="single" w:sz="4" w:space="0" w:color="000000"/>
              <w:left w:val="single" w:sz="4" w:space="0" w:color="000000"/>
              <w:bottom w:val="nil"/>
              <w:right w:val="nil"/>
            </w:tcBorders>
            <w:shd w:val="clear" w:color="000000" w:fill="D9D9D9"/>
            <w:noWrap/>
            <w:vAlign w:val="center"/>
            <w:hideMark/>
          </w:tcPr>
          <w:p w14:paraId="64D018CA" w14:textId="77777777" w:rsidR="00F85973" w:rsidRPr="003851A9" w:rsidRDefault="00F85973">
            <w:pPr>
              <w:rPr>
                <w:color w:val="000000"/>
                <w:lang w:eastAsia="es-ES" w:bidi="ar-SA"/>
              </w:rPr>
            </w:pPr>
            <w:proofErr w:type="spellStart"/>
            <w:r w:rsidRPr="003851A9">
              <w:rPr>
                <w:color w:val="000000"/>
              </w:rPr>
              <w:t>IdC</w:t>
            </w:r>
            <w:proofErr w:type="spellEnd"/>
            <w:r w:rsidRPr="003851A9">
              <w:rPr>
                <w:color w:val="000000"/>
              </w:rPr>
              <w:t>:</w:t>
            </w:r>
          </w:p>
        </w:tc>
        <w:tc>
          <w:tcPr>
            <w:tcW w:w="4251"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E53E04A" w14:textId="77777777" w:rsidR="00F85973" w:rsidRPr="003851A9" w:rsidRDefault="00F85973">
            <w:pPr>
              <w:rPr>
                <w:color w:val="000000"/>
              </w:rPr>
            </w:pPr>
            <w:r w:rsidRPr="003851A9">
              <w:rPr>
                <w:color w:val="000000"/>
              </w:rPr>
              <w:t>Fecha de notificación:</w:t>
            </w:r>
          </w:p>
        </w:tc>
      </w:tr>
      <w:tr w:rsidR="00F85973" w:rsidRPr="003851A9" w14:paraId="0D01E040" w14:textId="77777777" w:rsidTr="00F85973">
        <w:trPr>
          <w:gridAfter w:val="1"/>
          <w:wAfter w:w="137" w:type="dxa"/>
          <w:trHeight w:val="252"/>
        </w:trPr>
        <w:tc>
          <w:tcPr>
            <w:tcW w:w="8501" w:type="dxa"/>
            <w:gridSpan w:val="4"/>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5B5CAA66" w14:textId="77777777" w:rsidR="00F85973" w:rsidRPr="003851A9" w:rsidRDefault="00F85973">
            <w:pPr>
              <w:rPr>
                <w:color w:val="000000"/>
              </w:rPr>
            </w:pPr>
            <w:proofErr w:type="spellStart"/>
            <w:r w:rsidRPr="003851A9">
              <w:rPr>
                <w:color w:val="000000"/>
              </w:rPr>
              <w:t>IdPs</w:t>
            </w:r>
            <w:proofErr w:type="spellEnd"/>
            <w:r w:rsidRPr="003851A9">
              <w:rPr>
                <w:color w:val="000000"/>
              </w:rPr>
              <w:t>:</w:t>
            </w:r>
          </w:p>
        </w:tc>
      </w:tr>
      <w:tr w:rsidR="00F85973" w:rsidRPr="003851A9" w14:paraId="7D1BB073" w14:textId="77777777" w:rsidTr="00F85973">
        <w:trPr>
          <w:gridAfter w:val="1"/>
          <w:wAfter w:w="137" w:type="dxa"/>
          <w:trHeight w:val="276"/>
        </w:trPr>
        <w:tc>
          <w:tcPr>
            <w:tcW w:w="8501" w:type="dxa"/>
            <w:gridSpan w:val="4"/>
            <w:vMerge w:val="restart"/>
            <w:tcBorders>
              <w:top w:val="nil"/>
              <w:left w:val="single" w:sz="4" w:space="0" w:color="000000"/>
              <w:bottom w:val="single" w:sz="4" w:space="0" w:color="000000"/>
              <w:right w:val="single" w:sz="4" w:space="0" w:color="000000"/>
            </w:tcBorders>
            <w:shd w:val="clear" w:color="auto" w:fill="auto"/>
            <w:noWrap/>
            <w:hideMark/>
          </w:tcPr>
          <w:p w14:paraId="1C04BEE2" w14:textId="77777777" w:rsidR="00F85973" w:rsidRPr="003851A9" w:rsidRDefault="00F85973">
            <w:pPr>
              <w:rPr>
                <w:color w:val="000000"/>
              </w:rPr>
            </w:pPr>
            <w:r w:rsidRPr="003851A9">
              <w:rPr>
                <w:color w:val="000000"/>
              </w:rPr>
              <w:t>Descripción del cambio:</w:t>
            </w:r>
          </w:p>
        </w:tc>
      </w:tr>
      <w:tr w:rsidR="00F85973" w:rsidRPr="003851A9" w14:paraId="7C1C948C" w14:textId="77777777" w:rsidTr="00F85973">
        <w:trPr>
          <w:trHeight w:val="234"/>
        </w:trPr>
        <w:tc>
          <w:tcPr>
            <w:tcW w:w="8501" w:type="dxa"/>
            <w:gridSpan w:val="4"/>
            <w:vMerge/>
            <w:tcBorders>
              <w:top w:val="nil"/>
              <w:left w:val="single" w:sz="4" w:space="0" w:color="000000"/>
              <w:bottom w:val="single" w:sz="4" w:space="0" w:color="000000"/>
              <w:right w:val="single" w:sz="4" w:space="0" w:color="000000"/>
            </w:tcBorders>
            <w:vAlign w:val="center"/>
            <w:hideMark/>
          </w:tcPr>
          <w:p w14:paraId="2A4D2F81"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6E2427ED" w14:textId="77777777" w:rsidR="00F85973" w:rsidRPr="003851A9" w:rsidRDefault="00F85973">
            <w:pPr>
              <w:rPr>
                <w:color w:val="000000"/>
              </w:rPr>
            </w:pPr>
          </w:p>
        </w:tc>
      </w:tr>
      <w:tr w:rsidR="00F85973" w:rsidRPr="003851A9" w14:paraId="074BAB72" w14:textId="77777777" w:rsidTr="00F85973">
        <w:trPr>
          <w:trHeight w:val="252"/>
        </w:trPr>
        <w:tc>
          <w:tcPr>
            <w:tcW w:w="8501" w:type="dxa"/>
            <w:gridSpan w:val="4"/>
            <w:tcBorders>
              <w:top w:val="nil"/>
              <w:left w:val="single" w:sz="4" w:space="0" w:color="000000"/>
              <w:bottom w:val="nil"/>
              <w:right w:val="single" w:sz="4" w:space="0" w:color="000000"/>
            </w:tcBorders>
            <w:shd w:val="clear" w:color="auto" w:fill="auto"/>
            <w:noWrap/>
            <w:vAlign w:val="center"/>
            <w:hideMark/>
          </w:tcPr>
          <w:p w14:paraId="6F7BBCF6" w14:textId="77777777" w:rsidR="00F85973" w:rsidRPr="003851A9" w:rsidRDefault="00F85973">
            <w:pPr>
              <w:jc w:val="center"/>
              <w:rPr>
                <w:b/>
                <w:bCs/>
                <w:color w:val="000000"/>
              </w:rPr>
            </w:pPr>
            <w:r w:rsidRPr="003851A9">
              <w:rPr>
                <w:b/>
                <w:bCs/>
                <w:color w:val="000000"/>
              </w:rPr>
              <w:t>Cambios</w:t>
            </w:r>
          </w:p>
        </w:tc>
        <w:tc>
          <w:tcPr>
            <w:tcW w:w="137" w:type="dxa"/>
            <w:vAlign w:val="center"/>
            <w:hideMark/>
          </w:tcPr>
          <w:p w14:paraId="790D1E2D" w14:textId="77777777" w:rsidR="00F85973" w:rsidRPr="003851A9" w:rsidRDefault="00F85973">
            <w:pPr>
              <w:rPr>
                <w:sz w:val="20"/>
                <w:szCs w:val="20"/>
              </w:rPr>
            </w:pPr>
          </w:p>
        </w:tc>
      </w:tr>
      <w:tr w:rsidR="00F85973" w:rsidRPr="003851A9" w14:paraId="37FE8E3C" w14:textId="77777777" w:rsidTr="00F85973">
        <w:trPr>
          <w:trHeight w:val="234"/>
        </w:trPr>
        <w:tc>
          <w:tcPr>
            <w:tcW w:w="318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FCFB11" w14:textId="77777777" w:rsidR="00F85973" w:rsidRPr="003851A9" w:rsidRDefault="00F85973">
            <w:pPr>
              <w:jc w:val="center"/>
              <w:rPr>
                <w:color w:val="000000"/>
              </w:rPr>
            </w:pPr>
            <w:r w:rsidRPr="003851A9">
              <w:rPr>
                <w:color w:val="000000"/>
              </w:rPr>
              <w:t>Temporales</w:t>
            </w:r>
          </w:p>
        </w:tc>
        <w:tc>
          <w:tcPr>
            <w:tcW w:w="3187"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038C665" w14:textId="77777777" w:rsidR="00F85973" w:rsidRPr="003851A9" w:rsidRDefault="00F85973">
            <w:pPr>
              <w:jc w:val="center"/>
              <w:rPr>
                <w:color w:val="000000"/>
              </w:rPr>
            </w:pPr>
            <w:r w:rsidRPr="003851A9">
              <w:rPr>
                <w:color w:val="000000"/>
              </w:rPr>
              <w:t>Económicos</w:t>
            </w:r>
          </w:p>
        </w:tc>
        <w:tc>
          <w:tcPr>
            <w:tcW w:w="212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D1FD70C" w14:textId="77777777" w:rsidR="00F85973" w:rsidRPr="003851A9" w:rsidRDefault="00F85973">
            <w:pPr>
              <w:jc w:val="center"/>
              <w:rPr>
                <w:color w:val="000000"/>
              </w:rPr>
            </w:pPr>
            <w:r w:rsidRPr="003851A9">
              <w:rPr>
                <w:color w:val="000000"/>
              </w:rPr>
              <w:t>De Alcance</w:t>
            </w:r>
          </w:p>
        </w:tc>
        <w:tc>
          <w:tcPr>
            <w:tcW w:w="137" w:type="dxa"/>
            <w:vAlign w:val="center"/>
            <w:hideMark/>
          </w:tcPr>
          <w:p w14:paraId="7989D6B3" w14:textId="77777777" w:rsidR="00F85973" w:rsidRPr="003851A9" w:rsidRDefault="00F85973">
            <w:pPr>
              <w:rPr>
                <w:sz w:val="20"/>
                <w:szCs w:val="20"/>
              </w:rPr>
            </w:pPr>
          </w:p>
        </w:tc>
      </w:tr>
      <w:tr w:rsidR="00F85973" w:rsidRPr="003851A9" w14:paraId="0E701FBE"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BA35B5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04F47772"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31970B89"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0AA24650" w14:textId="77777777" w:rsidR="00F85973" w:rsidRPr="003851A9" w:rsidRDefault="00F85973">
            <w:pPr>
              <w:jc w:val="center"/>
              <w:rPr>
                <w:color w:val="000000"/>
              </w:rPr>
            </w:pPr>
          </w:p>
        </w:tc>
      </w:tr>
      <w:tr w:rsidR="00F85973" w:rsidRPr="003851A9" w14:paraId="520C2B2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7E7E63B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51C5077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EBCA79E"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6771922" w14:textId="77777777" w:rsidR="00F85973" w:rsidRPr="003851A9" w:rsidRDefault="00F85973">
            <w:pPr>
              <w:rPr>
                <w:sz w:val="20"/>
                <w:szCs w:val="20"/>
              </w:rPr>
            </w:pPr>
          </w:p>
        </w:tc>
      </w:tr>
      <w:tr w:rsidR="00F85973" w:rsidRPr="003851A9" w14:paraId="4272E3D4"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7E07679"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392DCABC"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2CC772C7"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A8B0605" w14:textId="77777777" w:rsidR="00F85973" w:rsidRPr="003851A9" w:rsidRDefault="00F85973">
            <w:pPr>
              <w:rPr>
                <w:sz w:val="20"/>
                <w:szCs w:val="20"/>
              </w:rPr>
            </w:pPr>
          </w:p>
        </w:tc>
      </w:tr>
      <w:tr w:rsidR="00F85973" w:rsidRPr="003851A9" w14:paraId="6544279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4C9B1927"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7520BE8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43A9804"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56E689E0" w14:textId="77777777" w:rsidR="00F85973" w:rsidRPr="003851A9" w:rsidRDefault="00F85973">
            <w:pPr>
              <w:rPr>
                <w:sz w:val="20"/>
                <w:szCs w:val="20"/>
              </w:rPr>
            </w:pPr>
          </w:p>
        </w:tc>
      </w:tr>
      <w:tr w:rsidR="00F85973" w:rsidRPr="003851A9" w14:paraId="0C85242C" w14:textId="77777777" w:rsidTr="00F85973">
        <w:trPr>
          <w:trHeight w:val="463"/>
        </w:trPr>
        <w:tc>
          <w:tcPr>
            <w:tcW w:w="4250" w:type="dxa"/>
            <w:gridSpan w:val="2"/>
            <w:tcBorders>
              <w:top w:val="nil"/>
              <w:left w:val="single" w:sz="4" w:space="0" w:color="000000"/>
              <w:bottom w:val="single" w:sz="4" w:space="0" w:color="000000"/>
              <w:right w:val="single" w:sz="4" w:space="0" w:color="000000"/>
            </w:tcBorders>
            <w:shd w:val="clear" w:color="auto" w:fill="auto"/>
            <w:hideMark/>
          </w:tcPr>
          <w:p w14:paraId="02AFEE87" w14:textId="77777777" w:rsidR="00F85973" w:rsidRPr="003851A9" w:rsidRDefault="00F85973">
            <w:pPr>
              <w:rPr>
                <w:color w:val="000000"/>
              </w:rPr>
            </w:pPr>
            <w:r w:rsidRPr="003851A9">
              <w:rPr>
                <w:color w:val="000000"/>
              </w:rPr>
              <w:t>Fecha de finalización:</w:t>
            </w:r>
          </w:p>
        </w:tc>
        <w:tc>
          <w:tcPr>
            <w:tcW w:w="4251" w:type="dxa"/>
            <w:gridSpan w:val="2"/>
            <w:tcBorders>
              <w:top w:val="nil"/>
              <w:left w:val="nil"/>
              <w:bottom w:val="single" w:sz="4" w:space="0" w:color="000000"/>
              <w:right w:val="single" w:sz="4" w:space="0" w:color="000000"/>
            </w:tcBorders>
            <w:shd w:val="clear" w:color="auto" w:fill="auto"/>
            <w:hideMark/>
          </w:tcPr>
          <w:p w14:paraId="325E71A2" w14:textId="77777777" w:rsidR="00F85973" w:rsidRPr="003851A9" w:rsidRDefault="00F85973">
            <w:pPr>
              <w:rPr>
                <w:color w:val="000000"/>
              </w:rPr>
            </w:pPr>
            <w:r w:rsidRPr="003851A9">
              <w:rPr>
                <w:color w:val="000000"/>
              </w:rPr>
              <w:t>Firma de la autoridad:</w:t>
            </w:r>
          </w:p>
        </w:tc>
        <w:tc>
          <w:tcPr>
            <w:tcW w:w="137" w:type="dxa"/>
            <w:vAlign w:val="center"/>
            <w:hideMark/>
          </w:tcPr>
          <w:p w14:paraId="6C3A1D5B" w14:textId="77777777" w:rsidR="00F85973" w:rsidRPr="003851A9" w:rsidRDefault="00F85973">
            <w:pPr>
              <w:rPr>
                <w:sz w:val="20"/>
                <w:szCs w:val="20"/>
              </w:rPr>
            </w:pPr>
          </w:p>
        </w:tc>
      </w:tr>
      <w:tr w:rsidR="00F85973" w:rsidRPr="003851A9" w14:paraId="48A9050D" w14:textId="77777777" w:rsidTr="00F85973">
        <w:trPr>
          <w:trHeight w:val="907"/>
        </w:trPr>
        <w:tc>
          <w:tcPr>
            <w:tcW w:w="8501" w:type="dxa"/>
            <w:gridSpan w:val="4"/>
            <w:tcBorders>
              <w:top w:val="nil"/>
              <w:left w:val="single" w:sz="4" w:space="0" w:color="000000"/>
              <w:bottom w:val="single" w:sz="4" w:space="0" w:color="000000"/>
              <w:right w:val="single" w:sz="4" w:space="0" w:color="000000"/>
            </w:tcBorders>
            <w:shd w:val="clear" w:color="auto" w:fill="auto"/>
            <w:noWrap/>
            <w:hideMark/>
          </w:tcPr>
          <w:p w14:paraId="6AC9660D" w14:textId="77777777" w:rsidR="00F85973" w:rsidRPr="003851A9" w:rsidRDefault="00F85973">
            <w:pPr>
              <w:rPr>
                <w:color w:val="000000"/>
              </w:rPr>
            </w:pPr>
            <w:r w:rsidRPr="003851A9">
              <w:rPr>
                <w:color w:val="000000"/>
              </w:rPr>
              <w:t>Observaciones adicionales:</w:t>
            </w:r>
          </w:p>
        </w:tc>
        <w:tc>
          <w:tcPr>
            <w:tcW w:w="137" w:type="dxa"/>
            <w:vAlign w:val="center"/>
            <w:hideMark/>
          </w:tcPr>
          <w:p w14:paraId="4B5CF828" w14:textId="77777777" w:rsidR="00F85973" w:rsidRPr="003851A9" w:rsidRDefault="00F85973">
            <w:pPr>
              <w:rPr>
                <w:sz w:val="20"/>
                <w:szCs w:val="20"/>
              </w:rPr>
            </w:pPr>
          </w:p>
        </w:tc>
      </w:tr>
      <w:tr w:rsidR="00F85973" w:rsidRPr="003851A9" w14:paraId="5DD79D6B" w14:textId="77777777" w:rsidTr="00F85973">
        <w:trPr>
          <w:trHeight w:val="252"/>
        </w:trPr>
        <w:tc>
          <w:tcPr>
            <w:tcW w:w="8501"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17339A7E" w14:textId="77777777" w:rsidR="00F85973" w:rsidRPr="003851A9" w:rsidRDefault="00F85973">
            <w:pPr>
              <w:jc w:val="center"/>
              <w:rPr>
                <w:color w:val="000000"/>
              </w:rPr>
            </w:pPr>
            <w:r w:rsidRPr="003851A9">
              <w:rPr>
                <w:color w:val="000000"/>
              </w:rPr>
              <w:t>Id 1/1 (número de página relativo)</w:t>
            </w:r>
          </w:p>
        </w:tc>
        <w:tc>
          <w:tcPr>
            <w:tcW w:w="137" w:type="dxa"/>
            <w:vAlign w:val="center"/>
            <w:hideMark/>
          </w:tcPr>
          <w:p w14:paraId="31BA944A" w14:textId="77777777" w:rsidR="00F85973" w:rsidRPr="003851A9" w:rsidRDefault="00F85973">
            <w:pPr>
              <w:rPr>
                <w:sz w:val="20"/>
                <w:szCs w:val="20"/>
              </w:rPr>
            </w:pPr>
          </w:p>
        </w:tc>
      </w:tr>
    </w:tbl>
    <w:p w14:paraId="1240CE7F" w14:textId="77777777" w:rsidR="00CC4E92" w:rsidRPr="003851A9" w:rsidRDefault="00CC4E92" w:rsidP="00CC4E92"/>
    <w:p w14:paraId="274DDCAA" w14:textId="73FDE7F5" w:rsidR="00F96FE0" w:rsidRPr="003851A9" w:rsidRDefault="00F96FE0" w:rsidP="006C386B">
      <w:pPr>
        <w:pStyle w:val="Ttulo4"/>
        <w:jc w:val="both"/>
      </w:pPr>
      <w:r w:rsidRPr="003851A9">
        <w:t>Justificación de sus campos</w:t>
      </w:r>
    </w:p>
    <w:p w14:paraId="3C0B5ED0" w14:textId="0B54C222" w:rsidR="00F96FE0" w:rsidRPr="003851A9" w:rsidRDefault="00F96FE0" w:rsidP="006C386B">
      <w:pPr>
        <w:numPr>
          <w:ilvl w:val="0"/>
          <w:numId w:val="40"/>
        </w:numPr>
        <w:jc w:val="both"/>
      </w:pPr>
      <w:r w:rsidRPr="003851A9">
        <w:rPr>
          <w:b/>
          <w:bCs/>
        </w:rPr>
        <w:t>Plantilla:</w:t>
      </w:r>
    </w:p>
    <w:p w14:paraId="4D63F479" w14:textId="36A7FA38" w:rsidR="0073229D" w:rsidRPr="003851A9" w:rsidRDefault="0073229D" w:rsidP="006C386B">
      <w:pPr>
        <w:numPr>
          <w:ilvl w:val="1"/>
          <w:numId w:val="40"/>
        </w:numPr>
        <w:jc w:val="both"/>
      </w:pPr>
      <w:r w:rsidRPr="003851A9">
        <w:rPr>
          <w:u w:val="single"/>
        </w:rPr>
        <w:t>Fecha</w:t>
      </w:r>
      <w:r w:rsidRPr="003851A9">
        <w:t xml:space="preserve">: cuándo se notifica </w:t>
      </w:r>
      <w:r w:rsidR="00ED2BA0" w:rsidRPr="003851A9">
        <w:t>del cambio a los involucrados.</w:t>
      </w:r>
    </w:p>
    <w:p w14:paraId="095B5072" w14:textId="547A193E" w:rsidR="00B9225F" w:rsidRPr="003851A9" w:rsidRDefault="00B9225F" w:rsidP="00B9225F">
      <w:pPr>
        <w:numPr>
          <w:ilvl w:val="1"/>
          <w:numId w:val="40"/>
        </w:numPr>
        <w:jc w:val="both"/>
      </w:pPr>
      <w:proofErr w:type="spellStart"/>
      <w:r w:rsidRPr="003851A9">
        <w:rPr>
          <w:u w:val="single"/>
        </w:rPr>
        <w:t>IdC</w:t>
      </w:r>
      <w:proofErr w:type="spellEnd"/>
      <w:r w:rsidRPr="003851A9">
        <w:t xml:space="preserve">: </w:t>
      </w:r>
      <w:r w:rsidR="00362B66" w:rsidRPr="003851A9">
        <w:t>identificador del cambio realizado</w:t>
      </w:r>
      <w:r w:rsidR="00D00252" w:rsidRPr="003851A9">
        <w:t xml:space="preserve"> (se puede obtener del Informe del Cambio).</w:t>
      </w:r>
    </w:p>
    <w:p w14:paraId="1B7A34F5" w14:textId="1557DF46" w:rsidR="006C386B" w:rsidRPr="003851A9" w:rsidRDefault="00B9225F" w:rsidP="0039596B">
      <w:pPr>
        <w:numPr>
          <w:ilvl w:val="1"/>
          <w:numId w:val="40"/>
        </w:numPr>
        <w:jc w:val="both"/>
      </w:pPr>
      <w:proofErr w:type="spellStart"/>
      <w:r w:rsidRPr="003851A9">
        <w:rPr>
          <w:u w:val="single"/>
        </w:rPr>
        <w:t>IdPs</w:t>
      </w:r>
      <w:proofErr w:type="spellEnd"/>
      <w:r w:rsidRPr="003851A9">
        <w:t>: identificadores de l</w:t>
      </w:r>
      <w:r w:rsidR="00531E89" w:rsidRPr="003851A9">
        <w:t xml:space="preserve">as notificaciones de los problemas que se han resuelto (igual que el campo </w:t>
      </w:r>
      <w:proofErr w:type="spellStart"/>
      <w:r w:rsidR="00531E89" w:rsidRPr="003851A9">
        <w:t>IdPs</w:t>
      </w:r>
      <w:proofErr w:type="spellEnd"/>
      <w:r w:rsidR="00531E89" w:rsidRPr="003851A9">
        <w:t xml:space="preserve"> del Informe del Cambio). Permite </w:t>
      </w:r>
      <w:r w:rsidR="00572429" w:rsidRPr="003851A9">
        <w:t>obtener los datos de los clientes que notificaron problemas relacionados con el cambio.</w:t>
      </w:r>
    </w:p>
    <w:p w14:paraId="3BB797F2" w14:textId="35538120" w:rsidR="006C386B" w:rsidRPr="003851A9" w:rsidRDefault="00F801ED" w:rsidP="006C386B">
      <w:pPr>
        <w:numPr>
          <w:ilvl w:val="1"/>
          <w:numId w:val="40"/>
        </w:numPr>
        <w:jc w:val="both"/>
      </w:pPr>
      <w:r w:rsidRPr="003851A9">
        <w:rPr>
          <w:u w:val="single"/>
        </w:rPr>
        <w:t>Descripción</w:t>
      </w:r>
      <w:r w:rsidRPr="003851A9">
        <w:t xml:space="preserve">: </w:t>
      </w:r>
      <w:r w:rsidR="00931EEA" w:rsidRPr="003851A9">
        <w:t>descripción detallada del cambio realizado.</w:t>
      </w:r>
    </w:p>
    <w:p w14:paraId="6A2539E8" w14:textId="77777777" w:rsidR="00C0210D" w:rsidRPr="003851A9" w:rsidRDefault="00C0210D" w:rsidP="00C0210D">
      <w:pPr>
        <w:pStyle w:val="Prrafodelista"/>
        <w:numPr>
          <w:ilvl w:val="1"/>
          <w:numId w:val="40"/>
        </w:numPr>
        <w:jc w:val="both"/>
      </w:pPr>
      <w:r w:rsidRPr="003851A9">
        <w:rPr>
          <w:u w:val="single"/>
        </w:rPr>
        <w:t>Cambios temporales:</w:t>
      </w:r>
      <w:r w:rsidRPr="003851A9">
        <w:t xml:space="preserve"> contiene todos aquellos plazos temporales que hayan sido alterados, comparándolo con la línea base anterior.</w:t>
      </w:r>
    </w:p>
    <w:p w14:paraId="312B6D32" w14:textId="77777777" w:rsidR="00C0210D" w:rsidRPr="003851A9" w:rsidRDefault="00C0210D" w:rsidP="00C0210D">
      <w:pPr>
        <w:pStyle w:val="Prrafodelista"/>
        <w:numPr>
          <w:ilvl w:val="1"/>
          <w:numId w:val="40"/>
        </w:numPr>
        <w:jc w:val="both"/>
      </w:pPr>
      <w:r w:rsidRPr="003851A9">
        <w:rPr>
          <w:u w:val="single"/>
        </w:rPr>
        <w:t>Cambios económicos:</w:t>
      </w:r>
      <w:r w:rsidRPr="003851A9">
        <w:t xml:space="preserve"> contiene los presupuestos actualizados, comparándolos con la línea base anterior.</w:t>
      </w:r>
    </w:p>
    <w:p w14:paraId="6A08F0ED" w14:textId="77777777" w:rsidR="00C0210D" w:rsidRPr="003851A9" w:rsidRDefault="00C0210D" w:rsidP="00C0210D">
      <w:pPr>
        <w:pStyle w:val="Prrafodelista"/>
        <w:numPr>
          <w:ilvl w:val="1"/>
          <w:numId w:val="40"/>
        </w:numPr>
        <w:jc w:val="both"/>
      </w:pPr>
      <w:r w:rsidRPr="003851A9">
        <w:rPr>
          <w:u w:val="single"/>
        </w:rPr>
        <w:t>Cambios en el alcance</w:t>
      </w:r>
      <w:r w:rsidRPr="003851A9">
        <w:t>: contiene el alcance resultante de la actualización de la línea de base, comparándolo con la línea de base anterior.</w:t>
      </w:r>
    </w:p>
    <w:p w14:paraId="50E75F02" w14:textId="035FF4DC" w:rsidR="00C61444" w:rsidRPr="003851A9" w:rsidRDefault="00C61444" w:rsidP="00C61444">
      <w:pPr>
        <w:numPr>
          <w:ilvl w:val="1"/>
          <w:numId w:val="40"/>
        </w:numPr>
        <w:jc w:val="both"/>
        <w:rPr>
          <w:u w:val="single"/>
        </w:rPr>
      </w:pPr>
      <w:r w:rsidRPr="003851A9">
        <w:rPr>
          <w:u w:val="single"/>
        </w:rPr>
        <w:t>Fecha de finalización:</w:t>
      </w:r>
      <w:r w:rsidRPr="003851A9">
        <w:t xml:space="preserve"> fecha en la que se da por completada la realización del cambio.</w:t>
      </w:r>
    </w:p>
    <w:p w14:paraId="5734BE3F" w14:textId="56F4427B" w:rsidR="00C61444" w:rsidRPr="003851A9" w:rsidRDefault="00C61444" w:rsidP="00C61444">
      <w:pPr>
        <w:numPr>
          <w:ilvl w:val="1"/>
          <w:numId w:val="40"/>
        </w:numPr>
        <w:jc w:val="both"/>
      </w:pPr>
      <w:r w:rsidRPr="003851A9">
        <w:rPr>
          <w:u w:val="single"/>
        </w:rPr>
        <w:t>Firma de la autoridad</w:t>
      </w:r>
      <w:r w:rsidRPr="003851A9">
        <w:t>: espacio para la firma de la autoridad que</w:t>
      </w:r>
      <w:r w:rsidR="002E3F0B" w:rsidRPr="003851A9">
        <w:t xml:space="preserve"> da por finalizada la realización del cambio</w:t>
      </w:r>
      <w:r w:rsidRPr="003851A9">
        <w:t>.</w:t>
      </w:r>
    </w:p>
    <w:p w14:paraId="3F5CC20D" w14:textId="29FE39EE" w:rsidR="00F85973" w:rsidRPr="0039596B" w:rsidRDefault="00C61444" w:rsidP="0039596B">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2D7E7470" w14:textId="77777777" w:rsidR="00C0210D" w:rsidRPr="003851A9" w:rsidRDefault="00C0210D" w:rsidP="00D00252">
      <w:pPr>
        <w:pStyle w:val="Prrafodelista"/>
        <w:ind w:left="1440"/>
        <w:jc w:val="both"/>
      </w:pPr>
    </w:p>
    <w:p w14:paraId="49584109" w14:textId="5C18B90C" w:rsidR="00F96FE0" w:rsidRPr="003851A9" w:rsidRDefault="00F96FE0" w:rsidP="006C386B">
      <w:pPr>
        <w:numPr>
          <w:ilvl w:val="0"/>
          <w:numId w:val="40"/>
        </w:numPr>
        <w:jc w:val="both"/>
      </w:pPr>
      <w:r w:rsidRPr="003851A9">
        <w:rPr>
          <w:b/>
          <w:bCs/>
        </w:rPr>
        <w:t>Pie de plantilla:</w:t>
      </w:r>
    </w:p>
    <w:p w14:paraId="6AA6FB2E" w14:textId="01BB7F59" w:rsidR="4040DDEE" w:rsidRPr="003851A9" w:rsidRDefault="006A24F6" w:rsidP="4040DDEE">
      <w:pPr>
        <w:numPr>
          <w:ilvl w:val="1"/>
          <w:numId w:val="40"/>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5CA89F16" w14:textId="77777777" w:rsidR="00F85973" w:rsidRPr="003851A9" w:rsidRDefault="00F85973" w:rsidP="00F85973">
      <w:pPr>
        <w:ind w:left="1440"/>
        <w:jc w:val="both"/>
      </w:pPr>
    </w:p>
    <w:p w14:paraId="0261F3D6" w14:textId="0DF8C31C" w:rsidR="4040DDEE" w:rsidRPr="003851A9" w:rsidRDefault="3A19EF26" w:rsidP="2FB53E66">
      <w:pPr>
        <w:pStyle w:val="Ttulo3"/>
        <w:jc w:val="both"/>
      </w:pPr>
      <w:bookmarkStart w:id="31" w:name="_Toc159788965"/>
      <w:r w:rsidRPr="003851A9">
        <w:lastRenderedPageBreak/>
        <w:t>Plantilla de “Notificar rechazo”</w:t>
      </w:r>
      <w:bookmarkEnd w:id="31"/>
    </w:p>
    <w:p w14:paraId="7C9FA42D" w14:textId="4F531981" w:rsidR="4040DDEE" w:rsidRPr="003851A9" w:rsidRDefault="3A19EF26" w:rsidP="2FB53E66">
      <w:pPr>
        <w:pStyle w:val="Ttulo4"/>
        <w:jc w:val="both"/>
        <w:rPr>
          <w:color w:val="FF0000"/>
        </w:rPr>
      </w:pPr>
      <w:r w:rsidRPr="003851A9">
        <w:t xml:space="preserve">Modelo </w:t>
      </w:r>
    </w:p>
    <w:p w14:paraId="08BCB661" w14:textId="77777777" w:rsidR="00F85973" w:rsidRPr="003851A9" w:rsidRDefault="00F85973" w:rsidP="00F85973"/>
    <w:tbl>
      <w:tblPr>
        <w:tblW w:w="8674" w:type="dxa"/>
        <w:tblInd w:w="75" w:type="dxa"/>
        <w:tblCellMar>
          <w:left w:w="70" w:type="dxa"/>
          <w:right w:w="70" w:type="dxa"/>
        </w:tblCellMar>
        <w:tblLook w:val="04A0" w:firstRow="1" w:lastRow="0" w:firstColumn="1" w:lastColumn="0" w:noHBand="0" w:noVBand="1"/>
      </w:tblPr>
      <w:tblGrid>
        <w:gridCol w:w="3141"/>
        <w:gridCol w:w="377"/>
        <w:gridCol w:w="377"/>
        <w:gridCol w:w="379"/>
        <w:gridCol w:w="1047"/>
        <w:gridCol w:w="1047"/>
        <w:gridCol w:w="1047"/>
        <w:gridCol w:w="1134"/>
        <w:gridCol w:w="146"/>
      </w:tblGrid>
      <w:tr w:rsidR="009D39A8" w:rsidRPr="003851A9" w14:paraId="17B859B8" w14:textId="77777777" w:rsidTr="009D39A8">
        <w:trPr>
          <w:gridAfter w:val="1"/>
          <w:wAfter w:w="125" w:type="dxa"/>
          <w:trHeight w:val="247"/>
        </w:trPr>
        <w:tc>
          <w:tcPr>
            <w:tcW w:w="4274" w:type="dxa"/>
            <w:gridSpan w:val="4"/>
            <w:tcBorders>
              <w:top w:val="single" w:sz="4" w:space="0" w:color="000000"/>
              <w:left w:val="single" w:sz="4" w:space="0" w:color="000000"/>
              <w:bottom w:val="nil"/>
              <w:right w:val="nil"/>
            </w:tcBorders>
            <w:shd w:val="clear" w:color="000000" w:fill="D9D9D9"/>
            <w:noWrap/>
            <w:vAlign w:val="center"/>
            <w:hideMark/>
          </w:tcPr>
          <w:p w14:paraId="303A43C4" w14:textId="77777777" w:rsidR="009D39A8" w:rsidRPr="003851A9" w:rsidRDefault="009D39A8">
            <w:pPr>
              <w:rPr>
                <w:color w:val="000000"/>
                <w:lang w:eastAsia="es-ES" w:bidi="ar-SA"/>
              </w:rPr>
            </w:pPr>
            <w:proofErr w:type="spellStart"/>
            <w:r w:rsidRPr="003851A9">
              <w:rPr>
                <w:color w:val="000000"/>
              </w:rPr>
              <w:t>IdC</w:t>
            </w:r>
            <w:proofErr w:type="spellEnd"/>
            <w:r w:rsidRPr="003851A9">
              <w:rPr>
                <w:color w:val="000000"/>
              </w:rPr>
              <w:t>:</w:t>
            </w:r>
          </w:p>
        </w:tc>
        <w:tc>
          <w:tcPr>
            <w:tcW w:w="4275" w:type="dxa"/>
            <w:gridSpan w:val="4"/>
            <w:tcBorders>
              <w:top w:val="single" w:sz="4" w:space="0" w:color="000000"/>
              <w:left w:val="single" w:sz="4" w:space="0" w:color="000000"/>
              <w:bottom w:val="nil"/>
              <w:right w:val="single" w:sz="4" w:space="0" w:color="000000"/>
            </w:tcBorders>
            <w:shd w:val="clear" w:color="000000" w:fill="D9D9D9"/>
            <w:noWrap/>
            <w:vAlign w:val="center"/>
            <w:hideMark/>
          </w:tcPr>
          <w:p w14:paraId="4646730B" w14:textId="77777777" w:rsidR="009D39A8" w:rsidRPr="003851A9" w:rsidRDefault="009D39A8">
            <w:pPr>
              <w:rPr>
                <w:color w:val="000000"/>
              </w:rPr>
            </w:pPr>
            <w:r w:rsidRPr="003851A9">
              <w:rPr>
                <w:color w:val="000000"/>
              </w:rPr>
              <w:t>Fecha:</w:t>
            </w:r>
          </w:p>
        </w:tc>
      </w:tr>
      <w:tr w:rsidR="009D39A8" w:rsidRPr="003851A9" w14:paraId="55246A8B" w14:textId="77777777" w:rsidTr="009D39A8">
        <w:trPr>
          <w:gridAfter w:val="1"/>
          <w:wAfter w:w="127" w:type="dxa"/>
          <w:trHeight w:val="247"/>
        </w:trPr>
        <w:tc>
          <w:tcPr>
            <w:tcW w:w="3141" w:type="dxa"/>
            <w:tcBorders>
              <w:top w:val="single" w:sz="4" w:space="0" w:color="000000"/>
              <w:left w:val="single" w:sz="4" w:space="0" w:color="000000"/>
              <w:bottom w:val="nil"/>
              <w:right w:val="nil"/>
            </w:tcBorders>
            <w:shd w:val="clear" w:color="000000" w:fill="D9D9D9"/>
            <w:noWrap/>
            <w:vAlign w:val="center"/>
            <w:hideMark/>
          </w:tcPr>
          <w:p w14:paraId="1656B0D4" w14:textId="77777777" w:rsidR="009D39A8" w:rsidRPr="003851A9" w:rsidRDefault="009D39A8">
            <w:pPr>
              <w:rPr>
                <w:color w:val="000000"/>
              </w:rPr>
            </w:pPr>
            <w:proofErr w:type="spellStart"/>
            <w:r w:rsidRPr="003851A9">
              <w:rPr>
                <w:color w:val="000000"/>
              </w:rPr>
              <w:t>IdPs</w:t>
            </w:r>
            <w:proofErr w:type="spellEnd"/>
            <w:r w:rsidRPr="003851A9">
              <w:rPr>
                <w:color w:val="000000"/>
              </w:rPr>
              <w:t>:</w:t>
            </w:r>
          </w:p>
        </w:tc>
        <w:tc>
          <w:tcPr>
            <w:tcW w:w="377" w:type="dxa"/>
            <w:tcBorders>
              <w:top w:val="single" w:sz="4" w:space="0" w:color="000000"/>
              <w:left w:val="nil"/>
              <w:bottom w:val="nil"/>
              <w:right w:val="nil"/>
            </w:tcBorders>
            <w:shd w:val="clear" w:color="000000" w:fill="D9D9D9"/>
            <w:noWrap/>
            <w:vAlign w:val="center"/>
            <w:hideMark/>
          </w:tcPr>
          <w:p w14:paraId="16CA6559"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6D9EC0E0"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7E5A3E6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67188D9E"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33FDDA0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2CA18958" w14:textId="77777777" w:rsidR="009D39A8" w:rsidRPr="003851A9" w:rsidRDefault="009D39A8">
            <w:pPr>
              <w:rPr>
                <w:color w:val="000000"/>
              </w:rPr>
            </w:pPr>
            <w:r w:rsidRPr="003851A9">
              <w:rPr>
                <w:color w:val="000000"/>
              </w:rPr>
              <w:t> </w:t>
            </w:r>
          </w:p>
        </w:tc>
        <w:tc>
          <w:tcPr>
            <w:tcW w:w="1134" w:type="dxa"/>
            <w:tcBorders>
              <w:top w:val="single" w:sz="4" w:space="0" w:color="000000"/>
              <w:left w:val="nil"/>
              <w:bottom w:val="nil"/>
              <w:right w:val="single" w:sz="4" w:space="0" w:color="000000"/>
            </w:tcBorders>
            <w:shd w:val="clear" w:color="000000" w:fill="D9D9D9"/>
            <w:noWrap/>
            <w:vAlign w:val="center"/>
            <w:hideMark/>
          </w:tcPr>
          <w:p w14:paraId="4C1ED028" w14:textId="77777777" w:rsidR="009D39A8" w:rsidRPr="003851A9" w:rsidRDefault="009D39A8">
            <w:pPr>
              <w:rPr>
                <w:color w:val="000000"/>
              </w:rPr>
            </w:pPr>
            <w:r w:rsidRPr="003851A9">
              <w:rPr>
                <w:color w:val="000000"/>
              </w:rPr>
              <w:t> </w:t>
            </w:r>
          </w:p>
        </w:tc>
      </w:tr>
      <w:tr w:rsidR="009D39A8" w:rsidRPr="003851A9" w14:paraId="4853A14B" w14:textId="77777777" w:rsidTr="009D39A8">
        <w:trPr>
          <w:gridAfter w:val="1"/>
          <w:wAfter w:w="125" w:type="dxa"/>
          <w:trHeight w:val="276"/>
        </w:trPr>
        <w:tc>
          <w:tcPr>
            <w:tcW w:w="8549" w:type="dxa"/>
            <w:gridSpan w:val="8"/>
            <w:vMerge w:val="restart"/>
            <w:tcBorders>
              <w:top w:val="single" w:sz="4" w:space="0" w:color="000000"/>
              <w:left w:val="single" w:sz="4" w:space="0" w:color="000000"/>
              <w:bottom w:val="nil"/>
              <w:right w:val="single" w:sz="4" w:space="0" w:color="000000"/>
            </w:tcBorders>
            <w:shd w:val="clear" w:color="auto" w:fill="auto"/>
            <w:noWrap/>
            <w:hideMark/>
          </w:tcPr>
          <w:p w14:paraId="7118326E" w14:textId="77777777" w:rsidR="009D39A8" w:rsidRPr="003851A9" w:rsidRDefault="009D39A8">
            <w:pPr>
              <w:rPr>
                <w:color w:val="000000"/>
              </w:rPr>
            </w:pPr>
            <w:r w:rsidRPr="003851A9">
              <w:rPr>
                <w:color w:val="000000"/>
              </w:rPr>
              <w:t>Justificación:</w:t>
            </w:r>
          </w:p>
        </w:tc>
      </w:tr>
      <w:tr w:rsidR="009D39A8" w:rsidRPr="003851A9" w14:paraId="0C6AC107" w14:textId="77777777" w:rsidTr="009D39A8">
        <w:trPr>
          <w:trHeight w:val="846"/>
        </w:trPr>
        <w:tc>
          <w:tcPr>
            <w:tcW w:w="8549" w:type="dxa"/>
            <w:gridSpan w:val="8"/>
            <w:vMerge/>
            <w:tcBorders>
              <w:top w:val="single" w:sz="4" w:space="0" w:color="000000"/>
              <w:left w:val="single" w:sz="4" w:space="0" w:color="000000"/>
              <w:bottom w:val="nil"/>
              <w:right w:val="single" w:sz="4" w:space="0" w:color="000000"/>
            </w:tcBorders>
            <w:vAlign w:val="center"/>
            <w:hideMark/>
          </w:tcPr>
          <w:p w14:paraId="4B5F937C"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CA9E2B3" w14:textId="77777777" w:rsidR="009D39A8" w:rsidRPr="003851A9" w:rsidRDefault="009D39A8">
            <w:pPr>
              <w:rPr>
                <w:color w:val="000000"/>
              </w:rPr>
            </w:pPr>
          </w:p>
        </w:tc>
      </w:tr>
      <w:tr w:rsidR="009D39A8" w:rsidRPr="003851A9" w14:paraId="4F5A1E32" w14:textId="77777777" w:rsidTr="009D39A8">
        <w:trPr>
          <w:trHeight w:val="238"/>
        </w:trPr>
        <w:tc>
          <w:tcPr>
            <w:tcW w:w="8549" w:type="dxa"/>
            <w:gridSpan w:val="8"/>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67BCE68" w14:textId="77777777" w:rsidR="009D39A8" w:rsidRPr="003851A9" w:rsidRDefault="009D39A8">
            <w:pPr>
              <w:rPr>
                <w:color w:val="000000"/>
              </w:rPr>
            </w:pPr>
            <w:r w:rsidRPr="003851A9">
              <w:rPr>
                <w:color w:val="000000"/>
              </w:rPr>
              <w:t>Firma de la autoridad:</w:t>
            </w:r>
          </w:p>
        </w:tc>
        <w:tc>
          <w:tcPr>
            <w:tcW w:w="125" w:type="dxa"/>
            <w:vAlign w:val="center"/>
            <w:hideMark/>
          </w:tcPr>
          <w:p w14:paraId="06AA53B6" w14:textId="77777777" w:rsidR="009D39A8" w:rsidRPr="003851A9" w:rsidRDefault="009D39A8">
            <w:pPr>
              <w:rPr>
                <w:sz w:val="20"/>
                <w:szCs w:val="20"/>
              </w:rPr>
            </w:pPr>
          </w:p>
        </w:tc>
      </w:tr>
      <w:tr w:rsidR="009D39A8" w:rsidRPr="003851A9" w14:paraId="60249814" w14:textId="77777777" w:rsidTr="009D39A8">
        <w:trPr>
          <w:trHeight w:val="512"/>
        </w:trPr>
        <w:tc>
          <w:tcPr>
            <w:tcW w:w="8549" w:type="dxa"/>
            <w:gridSpan w:val="8"/>
            <w:vMerge/>
            <w:tcBorders>
              <w:top w:val="single" w:sz="4" w:space="0" w:color="000000"/>
              <w:left w:val="single" w:sz="4" w:space="0" w:color="000000"/>
              <w:bottom w:val="single" w:sz="4" w:space="0" w:color="000000"/>
              <w:right w:val="single" w:sz="4" w:space="0" w:color="000000"/>
            </w:tcBorders>
            <w:vAlign w:val="center"/>
            <w:hideMark/>
          </w:tcPr>
          <w:p w14:paraId="4F453D07"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E431FB8" w14:textId="77777777" w:rsidR="009D39A8" w:rsidRPr="003851A9" w:rsidRDefault="009D39A8">
            <w:pPr>
              <w:rPr>
                <w:color w:val="000000"/>
              </w:rPr>
            </w:pPr>
          </w:p>
        </w:tc>
      </w:tr>
      <w:tr w:rsidR="009D39A8" w:rsidRPr="003851A9" w14:paraId="527BB24C" w14:textId="77777777" w:rsidTr="009D39A8">
        <w:trPr>
          <w:trHeight w:val="893"/>
        </w:trPr>
        <w:tc>
          <w:tcPr>
            <w:tcW w:w="8549" w:type="dxa"/>
            <w:gridSpan w:val="8"/>
            <w:tcBorders>
              <w:top w:val="nil"/>
              <w:left w:val="single" w:sz="4" w:space="0" w:color="000000"/>
              <w:bottom w:val="single" w:sz="4" w:space="0" w:color="000000"/>
              <w:right w:val="single" w:sz="4" w:space="0" w:color="000000"/>
            </w:tcBorders>
            <w:shd w:val="clear" w:color="auto" w:fill="auto"/>
            <w:noWrap/>
            <w:hideMark/>
          </w:tcPr>
          <w:p w14:paraId="76EB26FB" w14:textId="77777777" w:rsidR="009D39A8" w:rsidRPr="003851A9" w:rsidRDefault="009D39A8">
            <w:pPr>
              <w:rPr>
                <w:color w:val="000000"/>
              </w:rPr>
            </w:pPr>
            <w:r w:rsidRPr="003851A9">
              <w:rPr>
                <w:color w:val="000000"/>
              </w:rPr>
              <w:t>Observaciones adicionales:</w:t>
            </w:r>
          </w:p>
        </w:tc>
        <w:tc>
          <w:tcPr>
            <w:tcW w:w="125" w:type="dxa"/>
            <w:vAlign w:val="center"/>
            <w:hideMark/>
          </w:tcPr>
          <w:p w14:paraId="364364B8" w14:textId="77777777" w:rsidR="009D39A8" w:rsidRPr="003851A9" w:rsidRDefault="009D39A8">
            <w:pPr>
              <w:rPr>
                <w:sz w:val="20"/>
                <w:szCs w:val="20"/>
              </w:rPr>
            </w:pPr>
          </w:p>
        </w:tc>
      </w:tr>
      <w:tr w:rsidR="009D39A8" w:rsidRPr="003851A9" w14:paraId="2C21902A" w14:textId="77777777" w:rsidTr="009D39A8">
        <w:trPr>
          <w:trHeight w:val="247"/>
        </w:trPr>
        <w:tc>
          <w:tcPr>
            <w:tcW w:w="8549" w:type="dxa"/>
            <w:gridSpan w:val="8"/>
            <w:tcBorders>
              <w:top w:val="nil"/>
              <w:left w:val="single" w:sz="4" w:space="0" w:color="000000"/>
              <w:bottom w:val="single" w:sz="4" w:space="0" w:color="000000"/>
              <w:right w:val="single" w:sz="4" w:space="0" w:color="000000"/>
            </w:tcBorders>
            <w:shd w:val="clear" w:color="000000" w:fill="D9D9D9"/>
            <w:noWrap/>
            <w:vAlign w:val="center"/>
            <w:hideMark/>
          </w:tcPr>
          <w:p w14:paraId="6E73E413" w14:textId="77777777" w:rsidR="009D39A8" w:rsidRPr="003851A9" w:rsidRDefault="009D39A8">
            <w:pPr>
              <w:jc w:val="center"/>
              <w:rPr>
                <w:color w:val="000000"/>
              </w:rPr>
            </w:pPr>
            <w:r w:rsidRPr="003851A9">
              <w:rPr>
                <w:color w:val="000000"/>
              </w:rPr>
              <w:t>Id 1/1 (número de página relativo)</w:t>
            </w:r>
          </w:p>
        </w:tc>
        <w:tc>
          <w:tcPr>
            <w:tcW w:w="125" w:type="dxa"/>
            <w:vAlign w:val="center"/>
            <w:hideMark/>
          </w:tcPr>
          <w:p w14:paraId="6F019E44" w14:textId="77777777" w:rsidR="009D39A8" w:rsidRPr="003851A9" w:rsidRDefault="009D39A8">
            <w:pPr>
              <w:rPr>
                <w:sz w:val="20"/>
                <w:szCs w:val="20"/>
              </w:rPr>
            </w:pPr>
          </w:p>
        </w:tc>
      </w:tr>
    </w:tbl>
    <w:p w14:paraId="76056117" w14:textId="77777777" w:rsidR="00F85973" w:rsidRPr="003851A9" w:rsidRDefault="00F85973" w:rsidP="00F85973"/>
    <w:p w14:paraId="08EEE628" w14:textId="73FDE7F5" w:rsidR="4040DDEE" w:rsidRPr="003851A9" w:rsidRDefault="3A19EF26" w:rsidP="2FB53E66">
      <w:pPr>
        <w:pStyle w:val="Ttulo4"/>
        <w:jc w:val="both"/>
      </w:pPr>
      <w:r w:rsidRPr="003851A9">
        <w:t>Justificación de sus campos</w:t>
      </w:r>
    </w:p>
    <w:p w14:paraId="4DEB1757" w14:textId="0B54C222" w:rsidR="4040DDEE" w:rsidRPr="003851A9" w:rsidRDefault="3A19EF26" w:rsidP="2FB53E66">
      <w:pPr>
        <w:numPr>
          <w:ilvl w:val="0"/>
          <w:numId w:val="40"/>
        </w:numPr>
        <w:jc w:val="both"/>
      </w:pPr>
      <w:r w:rsidRPr="003851A9">
        <w:rPr>
          <w:b/>
          <w:bCs/>
        </w:rPr>
        <w:t>Plantilla:</w:t>
      </w:r>
    </w:p>
    <w:p w14:paraId="63296000" w14:textId="523ED25C" w:rsidR="4040DDEE" w:rsidRPr="003851A9" w:rsidRDefault="3A19EF26" w:rsidP="2FB53E66">
      <w:pPr>
        <w:numPr>
          <w:ilvl w:val="1"/>
          <w:numId w:val="40"/>
        </w:numPr>
        <w:jc w:val="both"/>
      </w:pPr>
      <w:r w:rsidRPr="003851A9">
        <w:rPr>
          <w:u w:val="single"/>
        </w:rPr>
        <w:t>Fecha</w:t>
      </w:r>
      <w:r w:rsidRPr="003851A9">
        <w:t>: cuándo se notifica el rechazo al cliente.</w:t>
      </w:r>
    </w:p>
    <w:p w14:paraId="61CD9562" w14:textId="22E4D4A4" w:rsidR="00A90718" w:rsidRPr="003851A9" w:rsidRDefault="00A90718" w:rsidP="00A90718">
      <w:pPr>
        <w:numPr>
          <w:ilvl w:val="1"/>
          <w:numId w:val="40"/>
        </w:numPr>
        <w:jc w:val="both"/>
      </w:pPr>
      <w:proofErr w:type="spellStart"/>
      <w:r w:rsidRPr="003851A9">
        <w:rPr>
          <w:u w:val="single"/>
        </w:rPr>
        <w:t>IdC</w:t>
      </w:r>
      <w:proofErr w:type="spellEnd"/>
      <w:r w:rsidRPr="003851A9">
        <w:t>: identificador del cambio rechazado (se puede obtener del Informe del Cambio).</w:t>
      </w:r>
    </w:p>
    <w:p w14:paraId="554C0E4D" w14:textId="2BAF1B36" w:rsidR="00A90718" w:rsidRPr="003851A9" w:rsidRDefault="00A90718" w:rsidP="00A90718">
      <w:pPr>
        <w:numPr>
          <w:ilvl w:val="1"/>
          <w:numId w:val="40"/>
        </w:numPr>
        <w:jc w:val="both"/>
      </w:pPr>
      <w:proofErr w:type="spellStart"/>
      <w:r w:rsidRPr="003851A9">
        <w:rPr>
          <w:u w:val="single"/>
        </w:rPr>
        <w:t>IdPs</w:t>
      </w:r>
      <w:proofErr w:type="spellEnd"/>
      <w:r w:rsidRPr="003851A9">
        <w:t xml:space="preserve">: identificadores de las notificaciones de los problemas que se han resuelto (igual que el campo </w:t>
      </w:r>
      <w:proofErr w:type="spellStart"/>
      <w:r w:rsidRPr="003851A9">
        <w:t>IdPs</w:t>
      </w:r>
      <w:proofErr w:type="spellEnd"/>
      <w:r w:rsidRPr="003851A9">
        <w:t xml:space="preserve"> del Informe del Cambio). Permite obtener los datos de los clientes que notificaron problemas relacionados con el cambio.</w:t>
      </w:r>
    </w:p>
    <w:p w14:paraId="03DBF4A5" w14:textId="531DCE22" w:rsidR="4040DDEE" w:rsidRPr="003851A9" w:rsidRDefault="22D534A1" w:rsidP="2FB53E66">
      <w:pPr>
        <w:numPr>
          <w:ilvl w:val="1"/>
          <w:numId w:val="40"/>
        </w:numPr>
        <w:jc w:val="both"/>
      </w:pPr>
      <w:r w:rsidRPr="003851A9">
        <w:rPr>
          <w:u w:val="single"/>
        </w:rPr>
        <w:t>Justificación</w:t>
      </w:r>
      <w:r w:rsidR="3A19EF26" w:rsidRPr="003851A9">
        <w:t xml:space="preserve">: descripción detallada </w:t>
      </w:r>
      <w:r w:rsidR="40148D85" w:rsidRPr="003851A9">
        <w:t>sobre el rechazo del</w:t>
      </w:r>
      <w:r w:rsidR="3A19EF26" w:rsidRPr="003851A9">
        <w:t xml:space="preserve"> cambio.</w:t>
      </w:r>
    </w:p>
    <w:p w14:paraId="2B5C32A0" w14:textId="0FC9E3C8" w:rsidR="4040DDEE" w:rsidRPr="003851A9" w:rsidRDefault="3A19EF26" w:rsidP="2FB53E66">
      <w:pPr>
        <w:numPr>
          <w:ilvl w:val="1"/>
          <w:numId w:val="40"/>
        </w:numPr>
        <w:jc w:val="both"/>
      </w:pPr>
      <w:r w:rsidRPr="003851A9">
        <w:rPr>
          <w:u w:val="single"/>
        </w:rPr>
        <w:t>Firma de la autoridad</w:t>
      </w:r>
      <w:r w:rsidRPr="003851A9">
        <w:t>: espacio para la firma de la autoridad que</w:t>
      </w:r>
      <w:r w:rsidR="4B44D37E" w:rsidRPr="003851A9">
        <w:t xml:space="preserve"> rechaza el cambio</w:t>
      </w:r>
      <w:r w:rsidRPr="003851A9">
        <w:t>.</w:t>
      </w:r>
    </w:p>
    <w:p w14:paraId="62948726" w14:textId="308ADF74" w:rsidR="4040DDEE" w:rsidRPr="003851A9" w:rsidRDefault="3A19EF26" w:rsidP="2FB53E66">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72DAC588" w14:textId="5C18B90C" w:rsidR="4040DDEE" w:rsidRPr="003851A9" w:rsidRDefault="3A19EF26" w:rsidP="2FB53E66">
      <w:pPr>
        <w:numPr>
          <w:ilvl w:val="0"/>
          <w:numId w:val="40"/>
        </w:numPr>
        <w:jc w:val="both"/>
      </w:pPr>
      <w:r w:rsidRPr="003851A9">
        <w:rPr>
          <w:b/>
          <w:bCs/>
        </w:rPr>
        <w:t>Pie de plantilla:</w:t>
      </w:r>
    </w:p>
    <w:p w14:paraId="1C8C60D5" w14:textId="206748A9" w:rsidR="4040DDEE" w:rsidRPr="003851A9" w:rsidRDefault="3A19EF26" w:rsidP="2FB53E66">
      <w:pPr>
        <w:numPr>
          <w:ilvl w:val="1"/>
          <w:numId w:val="40"/>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0D7317A9" w14:textId="46CCA945" w:rsidR="4040DDEE" w:rsidRPr="003851A9" w:rsidRDefault="4040DDEE" w:rsidP="2FB53E66">
      <w:pPr>
        <w:jc w:val="both"/>
      </w:pPr>
    </w:p>
    <w:p w14:paraId="78E456FE" w14:textId="7723665D" w:rsidR="4040DDEE" w:rsidRPr="003851A9" w:rsidRDefault="4040DDEE" w:rsidP="4040DDEE">
      <w:pPr>
        <w:jc w:val="both"/>
      </w:pPr>
    </w:p>
    <w:p w14:paraId="555A4D92" w14:textId="278E6F32" w:rsidR="4040DDEE" w:rsidRPr="003851A9" w:rsidRDefault="4040DDEE" w:rsidP="4040DDEE">
      <w:pPr>
        <w:jc w:val="both"/>
      </w:pPr>
    </w:p>
    <w:p w14:paraId="38F7A5D4" w14:textId="77777777" w:rsidR="009D39A8" w:rsidRPr="003851A9" w:rsidRDefault="009D39A8" w:rsidP="4040DDEE">
      <w:pPr>
        <w:jc w:val="both"/>
      </w:pPr>
    </w:p>
    <w:p w14:paraId="12B786F8" w14:textId="69E6D207" w:rsidR="00405635" w:rsidRPr="003851A9" w:rsidRDefault="001E7C5A" w:rsidP="00405635">
      <w:pPr>
        <w:pStyle w:val="Ttulo1"/>
      </w:pPr>
      <w:r>
        <w:br w:type="page"/>
      </w:r>
      <w:bookmarkStart w:id="32" w:name="_Toc159788966"/>
      <w:r w:rsidR="00405635" w:rsidRPr="003851A9">
        <w:lastRenderedPageBreak/>
        <w:t>ANEXOS</w:t>
      </w:r>
      <w:bookmarkEnd w:id="32"/>
    </w:p>
    <w:p w14:paraId="5D5D693E" w14:textId="3DA0AA9D" w:rsidR="001E06A9" w:rsidRPr="001E06A9" w:rsidRDefault="008D16F2" w:rsidP="001E06A9">
      <w:pPr>
        <w:pStyle w:val="Ttulo2"/>
      </w:pPr>
      <w:bookmarkStart w:id="33" w:name="_Toc159788967"/>
      <w:r w:rsidRPr="003851A9">
        <w:t>Anexo</w:t>
      </w:r>
      <w:r w:rsidR="004D546D" w:rsidRPr="003851A9">
        <w:t xml:space="preserve"> </w:t>
      </w:r>
      <w:r w:rsidRPr="003851A9">
        <w:t>1.</w:t>
      </w:r>
      <w:r w:rsidR="004D546D" w:rsidRPr="003851A9">
        <w:t>-</w:t>
      </w:r>
      <w:r w:rsidRPr="003851A9">
        <w:t xml:space="preserve"> Cambios propuestos por cada miembro del grupo</w:t>
      </w:r>
      <w:bookmarkEnd w:id="33"/>
    </w:p>
    <w:p w14:paraId="193DD807" w14:textId="3E682873" w:rsidR="008D16F2" w:rsidRPr="003851A9" w:rsidRDefault="326CC906" w:rsidP="00BF3096">
      <w:pPr>
        <w:numPr>
          <w:ilvl w:val="0"/>
          <w:numId w:val="42"/>
        </w:numPr>
        <w:jc w:val="both"/>
      </w:pPr>
      <w:r w:rsidRPr="00BF3096">
        <w:rPr>
          <w:b/>
          <w:bCs/>
          <w:i/>
          <w:iCs/>
        </w:rPr>
        <w:t>Adrián</w:t>
      </w:r>
      <w:r w:rsidRPr="003851A9">
        <w:t>:</w:t>
      </w:r>
    </w:p>
    <w:p w14:paraId="21ECA5F3" w14:textId="0444D090" w:rsidR="0FB40DCD" w:rsidRPr="003851A9" w:rsidRDefault="0FB40DCD" w:rsidP="00BF3096">
      <w:pPr>
        <w:pStyle w:val="Prrafodelista"/>
        <w:numPr>
          <w:ilvl w:val="0"/>
          <w:numId w:val="10"/>
        </w:numPr>
        <w:jc w:val="both"/>
      </w:pPr>
      <w:r w:rsidRPr="00BF3096">
        <w:rPr>
          <w:b/>
          <w:bCs/>
        </w:rPr>
        <w:t>Requisito funcional</w:t>
      </w:r>
      <w:r w:rsidRPr="003851A9">
        <w:t>: visualizar mapa de servicios.</w:t>
      </w:r>
    </w:p>
    <w:p w14:paraId="15772EAE" w14:textId="36516184" w:rsidR="0FB40DCD" w:rsidRPr="003851A9" w:rsidRDefault="0FB40DCD" w:rsidP="00BF3096">
      <w:pPr>
        <w:pStyle w:val="Prrafodelista"/>
        <w:numPr>
          <w:ilvl w:val="0"/>
          <w:numId w:val="10"/>
        </w:numPr>
        <w:jc w:val="both"/>
      </w:pPr>
      <w:r w:rsidRPr="00BF3096">
        <w:rPr>
          <w:b/>
          <w:bCs/>
        </w:rPr>
        <w:t>Requisito no funcional</w:t>
      </w:r>
      <w:r w:rsidRPr="003851A9">
        <w:t xml:space="preserve">: limitar cantidad máxima de pagos. </w:t>
      </w:r>
    </w:p>
    <w:p w14:paraId="1FE3501B" w14:textId="67EB443D" w:rsidR="0FB40DCD" w:rsidRPr="003851A9" w:rsidRDefault="0FB40DCD" w:rsidP="00BF3096">
      <w:pPr>
        <w:pStyle w:val="Prrafodelista"/>
        <w:numPr>
          <w:ilvl w:val="0"/>
          <w:numId w:val="10"/>
        </w:numPr>
        <w:jc w:val="both"/>
      </w:pPr>
      <w:r w:rsidRPr="00BF3096">
        <w:rPr>
          <w:b/>
          <w:bCs/>
        </w:rPr>
        <w:t>Problema en los documentos de la línea de base</w:t>
      </w:r>
      <w:r w:rsidRPr="003851A9">
        <w:t>: faltan requisitos no funcionales que aborden en el rendimiento de nuestra aplicación.</w:t>
      </w:r>
    </w:p>
    <w:p w14:paraId="179B00D5" w14:textId="251E92A0" w:rsidR="4040DDEE" w:rsidRPr="003851A9" w:rsidRDefault="4040DDEE" w:rsidP="00BF3096">
      <w:pPr>
        <w:jc w:val="both"/>
      </w:pPr>
    </w:p>
    <w:p w14:paraId="1A00D356" w14:textId="68321C34" w:rsidR="008D16F2" w:rsidRPr="003851A9" w:rsidRDefault="275383BF" w:rsidP="00BF3096">
      <w:pPr>
        <w:numPr>
          <w:ilvl w:val="0"/>
          <w:numId w:val="42"/>
        </w:numPr>
        <w:jc w:val="both"/>
      </w:pPr>
      <w:r w:rsidRPr="001E06A9">
        <w:rPr>
          <w:b/>
          <w:bCs/>
          <w:i/>
          <w:iCs/>
        </w:rPr>
        <w:t>Carolina</w:t>
      </w:r>
      <w:r w:rsidRPr="003851A9">
        <w:t>:</w:t>
      </w:r>
    </w:p>
    <w:p w14:paraId="6F0AF1D1" w14:textId="2554C770" w:rsidR="23B71E35" w:rsidRPr="003851A9" w:rsidRDefault="34719FD1" w:rsidP="00BF3096">
      <w:pPr>
        <w:pStyle w:val="Prrafodelista"/>
        <w:numPr>
          <w:ilvl w:val="0"/>
          <w:numId w:val="9"/>
        </w:numPr>
        <w:jc w:val="both"/>
      </w:pPr>
      <w:r w:rsidRPr="00BF3096">
        <w:rPr>
          <w:b/>
          <w:bCs/>
        </w:rPr>
        <w:t>Requisito funcional</w:t>
      </w:r>
      <w:r w:rsidRPr="003851A9">
        <w:t>: eliminar método de pago</w:t>
      </w:r>
      <w:r w:rsidR="00BF3096">
        <w:t>.</w:t>
      </w:r>
    </w:p>
    <w:p w14:paraId="31311EF5" w14:textId="4073E6B5" w:rsidR="23B71E35" w:rsidRPr="003851A9" w:rsidRDefault="34719FD1" w:rsidP="00BF3096">
      <w:pPr>
        <w:pStyle w:val="Prrafodelista"/>
        <w:numPr>
          <w:ilvl w:val="0"/>
          <w:numId w:val="9"/>
        </w:numPr>
        <w:jc w:val="both"/>
      </w:pPr>
      <w:r w:rsidRPr="00BF3096">
        <w:rPr>
          <w:b/>
          <w:bCs/>
        </w:rPr>
        <w:t>Requisito no funcional</w:t>
      </w:r>
      <w:r w:rsidRPr="003851A9">
        <w:t>: compatibilidad con iPhone y Android</w:t>
      </w:r>
      <w:r w:rsidR="00BF3096">
        <w:t>.</w:t>
      </w:r>
    </w:p>
    <w:p w14:paraId="5400E1AF" w14:textId="06055340" w:rsidR="31336F7A" w:rsidRDefault="00BF3096" w:rsidP="00BF3096">
      <w:pPr>
        <w:pStyle w:val="Prrafodelista"/>
        <w:numPr>
          <w:ilvl w:val="0"/>
          <w:numId w:val="9"/>
        </w:numPr>
        <w:jc w:val="both"/>
      </w:pPr>
      <w:r w:rsidRPr="00BF3096">
        <w:rPr>
          <w:b/>
          <w:bCs/>
        </w:rPr>
        <w:t>Problema en los documentos de la línea de base</w:t>
      </w:r>
      <w:r w:rsidR="34719FD1" w:rsidRPr="003851A9">
        <w:t>: En el subsistema de identificación hay un caso de uso para “añadir un método de pago”, pero falta un caso de uso para “eliminar método de pago” por lo que el diagrama está mal construido</w:t>
      </w:r>
      <w:r>
        <w:t>.</w:t>
      </w:r>
    </w:p>
    <w:p w14:paraId="57E37088" w14:textId="77777777" w:rsidR="001E06A9" w:rsidRPr="003851A9" w:rsidRDefault="001E06A9" w:rsidP="001E06A9">
      <w:pPr>
        <w:pStyle w:val="Prrafodelista"/>
        <w:ind w:left="0"/>
        <w:jc w:val="both"/>
      </w:pPr>
    </w:p>
    <w:p w14:paraId="4AC7039E" w14:textId="219712B2" w:rsidR="008D16F2" w:rsidRPr="003851A9" w:rsidRDefault="275383BF" w:rsidP="001E06A9">
      <w:pPr>
        <w:numPr>
          <w:ilvl w:val="0"/>
          <w:numId w:val="42"/>
        </w:numPr>
        <w:jc w:val="both"/>
      </w:pPr>
      <w:r w:rsidRPr="001E06A9">
        <w:rPr>
          <w:b/>
          <w:bCs/>
          <w:i/>
          <w:iCs/>
        </w:rPr>
        <w:t>Pedro</w:t>
      </w:r>
      <w:r w:rsidRPr="003851A9">
        <w:t>:</w:t>
      </w:r>
    </w:p>
    <w:p w14:paraId="0802AD6E" w14:textId="27A160A4" w:rsidR="00A00C1B" w:rsidRPr="003851A9" w:rsidRDefault="00A00C1B" w:rsidP="00BF3096">
      <w:pPr>
        <w:numPr>
          <w:ilvl w:val="0"/>
          <w:numId w:val="38"/>
        </w:numPr>
        <w:jc w:val="both"/>
      </w:pPr>
      <w:r w:rsidRPr="00BF3096">
        <w:rPr>
          <w:b/>
          <w:bCs/>
        </w:rPr>
        <w:t>Requisito funcional</w:t>
      </w:r>
      <w:r w:rsidRPr="003851A9">
        <w:t>: crear grupo.</w:t>
      </w:r>
    </w:p>
    <w:p w14:paraId="6302A6E2" w14:textId="2482B67F" w:rsidR="00A00C1B" w:rsidRPr="003851A9" w:rsidRDefault="00A00C1B" w:rsidP="00BF3096">
      <w:pPr>
        <w:numPr>
          <w:ilvl w:val="0"/>
          <w:numId w:val="38"/>
        </w:numPr>
        <w:jc w:val="both"/>
      </w:pPr>
      <w:r w:rsidRPr="00BF3096">
        <w:rPr>
          <w:b/>
          <w:bCs/>
        </w:rPr>
        <w:t>Requisito no funcional</w:t>
      </w:r>
      <w:r w:rsidRPr="003851A9">
        <w:t xml:space="preserve">: </w:t>
      </w:r>
      <w:r w:rsidR="00D4123F" w:rsidRPr="003851A9">
        <w:t>almacenamiento de datos sin conexión.</w:t>
      </w:r>
    </w:p>
    <w:p w14:paraId="23630B91" w14:textId="1DACDA7B" w:rsidR="00D4123F" w:rsidRPr="003851A9" w:rsidRDefault="00BF3096" w:rsidP="00BF3096">
      <w:pPr>
        <w:numPr>
          <w:ilvl w:val="0"/>
          <w:numId w:val="38"/>
        </w:numPr>
        <w:jc w:val="both"/>
      </w:pPr>
      <w:r w:rsidRPr="00BF3096">
        <w:rPr>
          <w:b/>
          <w:bCs/>
        </w:rPr>
        <w:t>Problema en los documentos de la línea de base</w:t>
      </w:r>
      <w:r w:rsidR="00D4123F" w:rsidRPr="003851A9">
        <w:t>: faltan las pruebas de aceptación de los requisitos no funcionales.</w:t>
      </w:r>
    </w:p>
    <w:p w14:paraId="28B0D69F" w14:textId="77777777" w:rsidR="00D4123F" w:rsidRPr="003851A9" w:rsidRDefault="00D4123F" w:rsidP="00BF3096">
      <w:pPr>
        <w:jc w:val="both"/>
      </w:pPr>
    </w:p>
    <w:p w14:paraId="1B5C064C" w14:textId="46A73053" w:rsidR="008D16F2" w:rsidRPr="003851A9" w:rsidRDefault="275383BF" w:rsidP="001E06A9">
      <w:pPr>
        <w:numPr>
          <w:ilvl w:val="0"/>
          <w:numId w:val="42"/>
        </w:numPr>
        <w:jc w:val="both"/>
      </w:pPr>
      <w:r w:rsidRPr="001E06A9">
        <w:rPr>
          <w:b/>
          <w:bCs/>
          <w:i/>
          <w:iCs/>
        </w:rPr>
        <w:t>Guillermo</w:t>
      </w:r>
      <w:r w:rsidRPr="003851A9">
        <w:t>:</w:t>
      </w:r>
    </w:p>
    <w:p w14:paraId="4D737EE1" w14:textId="65F0540C" w:rsidR="008D16F2" w:rsidRPr="003851A9" w:rsidRDefault="326CC906" w:rsidP="00BF3096">
      <w:pPr>
        <w:pStyle w:val="Prrafodelista"/>
        <w:numPr>
          <w:ilvl w:val="0"/>
          <w:numId w:val="8"/>
        </w:numPr>
        <w:jc w:val="both"/>
      </w:pPr>
      <w:r w:rsidRPr="00BF3096">
        <w:rPr>
          <w:b/>
          <w:bCs/>
        </w:rPr>
        <w:t>Requisito funcional</w:t>
      </w:r>
      <w:r w:rsidRPr="003851A9">
        <w:t>: ver lista de morosos.</w:t>
      </w:r>
    </w:p>
    <w:p w14:paraId="089CD881" w14:textId="58408C7E" w:rsidR="008D16F2" w:rsidRPr="003851A9" w:rsidRDefault="326CC906" w:rsidP="00BF3096">
      <w:pPr>
        <w:pStyle w:val="Prrafodelista"/>
        <w:numPr>
          <w:ilvl w:val="0"/>
          <w:numId w:val="8"/>
        </w:numPr>
        <w:jc w:val="both"/>
      </w:pPr>
      <w:r w:rsidRPr="00BF3096">
        <w:rPr>
          <w:b/>
          <w:bCs/>
        </w:rPr>
        <w:t>Requisito no funcional</w:t>
      </w:r>
      <w:r w:rsidRPr="003851A9">
        <w:t>: soporte</w:t>
      </w:r>
      <w:r w:rsidR="009A44EA">
        <w:t xml:space="preserve"> de</w:t>
      </w:r>
      <w:r w:rsidRPr="003851A9">
        <w:t xml:space="preserve"> m</w:t>
      </w:r>
      <w:r w:rsidR="009A44EA">
        <w:t xml:space="preserve">últiples </w:t>
      </w:r>
      <w:r w:rsidRPr="003851A9">
        <w:t>idioma</w:t>
      </w:r>
      <w:r w:rsidR="009A44EA">
        <w:t>s.</w:t>
      </w:r>
    </w:p>
    <w:p w14:paraId="2FC08F8A" w14:textId="25ACC855" w:rsidR="008D16F2" w:rsidRPr="003851A9" w:rsidRDefault="00BF3096" w:rsidP="00BF3096">
      <w:pPr>
        <w:pStyle w:val="Prrafodelista"/>
        <w:numPr>
          <w:ilvl w:val="0"/>
          <w:numId w:val="8"/>
        </w:numPr>
        <w:jc w:val="both"/>
      </w:pPr>
      <w:r w:rsidRPr="00BF3096">
        <w:rPr>
          <w:b/>
          <w:bCs/>
        </w:rPr>
        <w:t>Problema en los documentos de la línea de base</w:t>
      </w:r>
      <w:r w:rsidR="326CC906" w:rsidRPr="003851A9">
        <w:t>: en el subsistema de gestión de gastos falta el caso de uso “</w:t>
      </w:r>
      <w:r>
        <w:t>v</w:t>
      </w:r>
      <w:r w:rsidR="326CC906" w:rsidRPr="003851A9">
        <w:t>er lista de morosos”.</w:t>
      </w:r>
    </w:p>
    <w:p w14:paraId="304FBC34" w14:textId="77777777" w:rsidR="00AA74D7" w:rsidRPr="003851A9" w:rsidRDefault="00AA74D7" w:rsidP="00962A3A">
      <w:pPr>
        <w:pStyle w:val="Prrafodelista"/>
      </w:pPr>
    </w:p>
    <w:p w14:paraId="110297A5" w14:textId="77777777" w:rsidR="00AA74D7" w:rsidRPr="003851A9" w:rsidRDefault="00AA74D7" w:rsidP="00962A3A">
      <w:pPr>
        <w:pStyle w:val="Prrafodelista"/>
      </w:pPr>
    </w:p>
    <w:p w14:paraId="22FC0098" w14:textId="5C236E38" w:rsidR="0039009F" w:rsidRPr="001E06A9" w:rsidRDefault="001873EE" w:rsidP="0039009F">
      <w:pPr>
        <w:pStyle w:val="Ttulo2"/>
      </w:pPr>
      <w:r>
        <w:br w:type="page"/>
      </w:r>
      <w:bookmarkStart w:id="34" w:name="_Toc159788968"/>
      <w:r w:rsidR="0039009F" w:rsidRPr="003851A9">
        <w:lastRenderedPageBreak/>
        <w:t xml:space="preserve">Anexo </w:t>
      </w:r>
      <w:r w:rsidR="0039009F">
        <w:t>2</w:t>
      </w:r>
      <w:r w:rsidR="0039009F" w:rsidRPr="003851A9">
        <w:t xml:space="preserve">.- </w:t>
      </w:r>
      <w:r w:rsidR="0039009F">
        <w:t xml:space="preserve">Scrum </w:t>
      </w:r>
      <w:proofErr w:type="spellStart"/>
      <w:r w:rsidR="0039009F">
        <w:t>Poker</w:t>
      </w:r>
      <w:bookmarkEnd w:id="34"/>
      <w:proofErr w:type="spellEnd"/>
      <w:r w:rsidR="0039009F">
        <w:t xml:space="preserve"> </w:t>
      </w:r>
    </w:p>
    <w:p w14:paraId="74FDFDE3" w14:textId="303C2E28" w:rsidR="00AA74D7" w:rsidRDefault="00613CDC" w:rsidP="5B830046">
      <w:pPr>
        <w:pStyle w:val="Prrafodelista"/>
        <w:ind w:left="0" w:firstLine="576"/>
        <w:jc w:val="both"/>
      </w:pPr>
      <w:r>
        <w:t xml:space="preserve">Scrum </w:t>
      </w:r>
      <w:proofErr w:type="spellStart"/>
      <w:r>
        <w:t>Poker</w:t>
      </w:r>
      <w:proofErr w:type="spellEnd"/>
      <w:r>
        <w:t xml:space="preserve"> </w:t>
      </w:r>
      <w:r w:rsidR="001A292F">
        <w:t xml:space="preserve">es una técnica </w:t>
      </w:r>
      <w:r w:rsidR="004F0A54">
        <w:t xml:space="preserve">usada por equipos de desarrollo para </w:t>
      </w:r>
      <w:r w:rsidR="007047DC">
        <w:t>estimar</w:t>
      </w:r>
      <w:r w:rsidR="00E470E5">
        <w:t xml:space="preserve"> el esfuerzo </w:t>
      </w:r>
      <w:r w:rsidR="009178AB">
        <w:t>de l</w:t>
      </w:r>
      <w:r w:rsidR="006459AE">
        <w:t>as</w:t>
      </w:r>
      <w:r w:rsidR="009178AB">
        <w:t xml:space="preserve"> tareas de gestión de </w:t>
      </w:r>
      <w:r w:rsidR="006459AE">
        <w:t>proyectos</w:t>
      </w:r>
      <w:r w:rsidR="007047DC">
        <w:t xml:space="preserve">, </w:t>
      </w:r>
      <w:r w:rsidR="00532669">
        <w:t xml:space="preserve">mediante </w:t>
      </w:r>
      <w:r w:rsidR="00116B00">
        <w:t xml:space="preserve">las aportaciones </w:t>
      </w:r>
      <w:r w:rsidR="00847FA1">
        <w:t>y el consenso de todo el grup</w:t>
      </w:r>
      <w:r w:rsidR="0D01503A">
        <w:t>o</w:t>
      </w:r>
      <w:r w:rsidR="00997384">
        <w:t xml:space="preserve"> a través </w:t>
      </w:r>
      <w:r w:rsidR="00D66568">
        <w:t>de tarjetas.</w:t>
      </w:r>
    </w:p>
    <w:p w14:paraId="7DEE6BC6" w14:textId="3CCE0036" w:rsidR="5B830046" w:rsidRDefault="5B830046" w:rsidP="5B830046">
      <w:pPr>
        <w:pStyle w:val="Prrafodelista"/>
        <w:ind w:left="0" w:firstLine="576"/>
        <w:jc w:val="both"/>
      </w:pPr>
    </w:p>
    <w:p w14:paraId="66106371" w14:textId="77777777" w:rsidR="004D295D" w:rsidRDefault="00365416" w:rsidP="29063C96">
      <w:pPr>
        <w:pStyle w:val="Prrafodelista"/>
        <w:ind w:left="0"/>
        <w:jc w:val="both"/>
      </w:pPr>
      <w:r>
        <w:t>En este caso, se emplea para trat</w:t>
      </w:r>
      <w:r w:rsidR="0011148A">
        <w:t xml:space="preserve">ar los </w:t>
      </w:r>
      <w:r w:rsidR="009A39A2">
        <w:t xml:space="preserve">posibles impactos de los cambios propuestos </w:t>
      </w:r>
      <w:r w:rsidR="00986678">
        <w:t>por el mismo equipo de desarrollo, lo cual se verá reflejado en el “Informe del Cambio”.</w:t>
      </w:r>
    </w:p>
    <w:p w14:paraId="1568952D" w14:textId="77777777" w:rsidR="006E555C" w:rsidRDefault="006E555C" w:rsidP="29063C96">
      <w:pPr>
        <w:pStyle w:val="Prrafodelista"/>
        <w:ind w:left="0"/>
        <w:jc w:val="both"/>
      </w:pPr>
    </w:p>
    <w:p w14:paraId="2AB7197A" w14:textId="393740A8" w:rsidR="00C82667" w:rsidRDefault="00F20931" w:rsidP="29063C96">
      <w:pPr>
        <w:pStyle w:val="Prrafodelista"/>
        <w:ind w:left="0"/>
        <w:jc w:val="both"/>
      </w:pPr>
      <w:r>
        <w:t>En primer lugar</w:t>
      </w:r>
      <w:r w:rsidR="0024411B">
        <w:t>,</w:t>
      </w:r>
      <w:r>
        <w:t xml:space="preserve"> se reparten las </w:t>
      </w:r>
      <w:r w:rsidRPr="29063C96">
        <w:rPr>
          <w:b/>
        </w:rPr>
        <w:t>tarjetas</w:t>
      </w:r>
      <w:r>
        <w:t xml:space="preserve"> a los </w:t>
      </w:r>
      <w:r w:rsidR="00944EE6">
        <w:t>participantes. Cada uno debe ten</w:t>
      </w:r>
      <w:r w:rsidR="00DE2976">
        <w:t xml:space="preserve">er un mazo formado por </w:t>
      </w:r>
      <w:r w:rsidR="00C055D1">
        <w:t>cartas con</w:t>
      </w:r>
      <w:r w:rsidR="00DE2976">
        <w:t xml:space="preserve"> diferentes números. Dichos números </w:t>
      </w:r>
      <w:r w:rsidR="000C499B">
        <w:t>tendrán un significado</w:t>
      </w:r>
      <w:r w:rsidR="00C82667">
        <w:t xml:space="preserve"> consensuado</w:t>
      </w:r>
      <w:r w:rsidR="000C499B">
        <w:t xml:space="preserve"> </w:t>
      </w:r>
      <w:r w:rsidR="00A55852">
        <w:t xml:space="preserve">(por ejemplo, una unidad de medida </w:t>
      </w:r>
      <w:r w:rsidR="00183AC8">
        <w:t>de tiempo</w:t>
      </w:r>
      <w:r w:rsidR="00A55852">
        <w:t>)</w:t>
      </w:r>
      <w:r w:rsidR="00183AC8">
        <w:t xml:space="preserve"> </w:t>
      </w:r>
      <w:r w:rsidR="00EC0735">
        <w:t xml:space="preserve">y </w:t>
      </w:r>
      <w:r w:rsidR="00DE2976">
        <w:t>siguen una secuencia</w:t>
      </w:r>
      <w:r w:rsidR="00113694">
        <w:t xml:space="preserve"> (Fibonacci, potencias </w:t>
      </w:r>
      <w:r w:rsidR="00160F37">
        <w:t>de dos…</w:t>
      </w:r>
      <w:r w:rsidR="00113694">
        <w:t>)</w:t>
      </w:r>
      <w:r w:rsidR="00C82667">
        <w:t xml:space="preserve"> también consensuada</w:t>
      </w:r>
      <w:r w:rsidR="007264F4">
        <w:t xml:space="preserve"> previamente por el equipo</w:t>
      </w:r>
      <w:r w:rsidR="00E3726B">
        <w:t xml:space="preserve"> en función del cambio propuesto (</w:t>
      </w:r>
      <w:r w:rsidR="004E33B3">
        <w:t xml:space="preserve">en este proceso de control de cambios, </w:t>
      </w:r>
      <w:r w:rsidR="00E3726B">
        <w:t>la elección de estas dos cuestiones se deja</w:t>
      </w:r>
      <w:r w:rsidR="004E33B3">
        <w:t xml:space="preserve"> libre al equipo</w:t>
      </w:r>
      <w:r w:rsidR="00C055D1">
        <w:t xml:space="preserve">, pues se considera que la naturaleza de los cambios </w:t>
      </w:r>
      <w:r w:rsidR="00142DD4">
        <w:t xml:space="preserve">cubre un tan amplio abanico que el hecho de fijar estos aspectos podría </w:t>
      </w:r>
      <w:r w:rsidR="001D1599">
        <w:t>suponer límites no deseados</w:t>
      </w:r>
      <w:r w:rsidR="00E3726B">
        <w:t>)</w:t>
      </w:r>
      <w:r w:rsidR="004E33B3">
        <w:t>.</w:t>
      </w:r>
    </w:p>
    <w:p w14:paraId="69C2824F" w14:textId="3BFF9E71" w:rsidR="00D66568" w:rsidRPr="003851A9" w:rsidRDefault="00A0079E" w:rsidP="29063C96">
      <w:pPr>
        <w:pStyle w:val="Prrafodelista"/>
        <w:ind w:left="0"/>
        <w:jc w:val="both"/>
      </w:pPr>
      <w:r>
        <w:t xml:space="preserve"> A continuación, un </w:t>
      </w:r>
      <w:r w:rsidR="00BF71AC">
        <w:t xml:space="preserve">moderador </w:t>
      </w:r>
      <w:r w:rsidR="00DD6204">
        <w:t xml:space="preserve">lee en voz alta </w:t>
      </w:r>
      <w:r w:rsidR="00DB59B2">
        <w:t xml:space="preserve">el cambio </w:t>
      </w:r>
      <w:r w:rsidR="00504EFA">
        <w:t>propuesto, y si alguno de los participantes tiene alguna duda entonces, el moderador responde.</w:t>
      </w:r>
      <w:r w:rsidR="00474698">
        <w:t xml:space="preserve"> Es entonces </w:t>
      </w:r>
      <w:r w:rsidR="00B22311">
        <w:t>cuando todos los miembros</w:t>
      </w:r>
      <w:r w:rsidR="00F83487">
        <w:t xml:space="preserve"> </w:t>
      </w:r>
      <w:r w:rsidR="00F83487" w:rsidRPr="29063C96">
        <w:rPr>
          <w:b/>
        </w:rPr>
        <w:t>escogen una carta</w:t>
      </w:r>
      <w:r w:rsidR="00F83487">
        <w:t xml:space="preserve"> </w:t>
      </w:r>
      <w:r w:rsidR="008078B8">
        <w:t>según su criterio individua</w:t>
      </w:r>
      <w:r w:rsidR="00E11CA2">
        <w:t xml:space="preserve">l y se revelan </w:t>
      </w:r>
      <w:r w:rsidR="00B74FC4">
        <w:t xml:space="preserve">a la vez todas. </w:t>
      </w:r>
      <w:r w:rsidR="009C4514">
        <w:t xml:space="preserve">Aquellos participantes </w:t>
      </w:r>
      <w:r w:rsidR="00E25E09">
        <w:t xml:space="preserve">que se encuentran en los extremos (los que estiman </w:t>
      </w:r>
      <w:r w:rsidR="009C75F3">
        <w:t>un mayor coste y los de un menor coste</w:t>
      </w:r>
      <w:r w:rsidR="00E25E09">
        <w:t>)</w:t>
      </w:r>
      <w:r w:rsidR="009C75F3">
        <w:t xml:space="preserve"> </w:t>
      </w:r>
      <w:r w:rsidR="0014677B" w:rsidRPr="29063C96">
        <w:rPr>
          <w:b/>
          <w:bCs/>
        </w:rPr>
        <w:t>deben debatir</w:t>
      </w:r>
      <w:r w:rsidR="0014677B">
        <w:t xml:space="preserve"> por qué eligieron </w:t>
      </w:r>
      <w:r w:rsidR="008E7724">
        <w:t>sus cartas, y tras esto se procede a una segunda votación</w:t>
      </w:r>
      <w:r w:rsidR="006B60E8">
        <w:t xml:space="preserve">. </w:t>
      </w:r>
    </w:p>
    <w:p w14:paraId="3D4A1703" w14:textId="77777777" w:rsidR="003840BB" w:rsidRDefault="006B60E8" w:rsidP="29063C96">
      <w:pPr>
        <w:pStyle w:val="Prrafodelista"/>
        <w:ind w:left="0"/>
        <w:jc w:val="both"/>
      </w:pPr>
      <w:r>
        <w:t>Este proceso se repite hasta que el equipo llegue a</w:t>
      </w:r>
      <w:r w:rsidR="00E3726B">
        <w:t xml:space="preserve">l </w:t>
      </w:r>
      <w:r w:rsidR="00E3726B" w:rsidRPr="29063C96">
        <w:rPr>
          <w:b/>
          <w:bCs/>
        </w:rPr>
        <w:t>acuerdo de convergencia</w:t>
      </w:r>
      <w:r w:rsidR="00E3726B">
        <w:t>.</w:t>
      </w:r>
      <w:r w:rsidR="00173A4B">
        <w:t xml:space="preserve"> Se considera convergencia si todas las votaciones se corresponden con 3 cartas consecutivas</w:t>
      </w:r>
      <w:r w:rsidR="00557371">
        <w:t>.</w:t>
      </w:r>
    </w:p>
    <w:p w14:paraId="15DBB492" w14:textId="5E61950C" w:rsidR="006B60E8" w:rsidRPr="003851A9" w:rsidRDefault="00692FE0" w:rsidP="29063C96">
      <w:pPr>
        <w:pStyle w:val="Prrafodelista"/>
        <w:ind w:left="0"/>
        <w:jc w:val="both"/>
      </w:pPr>
      <w:r>
        <w:t xml:space="preserve"> Los resultados de las votaciones se verán reflejados en una tabla como la que sigue:</w:t>
      </w:r>
    </w:p>
    <w:p w14:paraId="15BD2541" w14:textId="77777777" w:rsidR="00AA74D7" w:rsidRPr="003851A9" w:rsidRDefault="00AA74D7" w:rsidP="29063C96">
      <w:pPr>
        <w:pStyle w:val="Prrafodelista"/>
        <w:jc w:val="both"/>
      </w:pPr>
    </w:p>
    <w:p w14:paraId="184BF878" w14:textId="77777777" w:rsidR="00AA74D7" w:rsidRPr="003851A9" w:rsidRDefault="00AA74D7" w:rsidP="29063C96">
      <w:pPr>
        <w:pStyle w:val="Prrafodelista"/>
        <w:jc w:val="both"/>
      </w:pPr>
    </w:p>
    <w:tbl>
      <w:tblPr>
        <w:tblW w:w="6080" w:type="dxa"/>
        <w:tblInd w:w="1213" w:type="dxa"/>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0A4230" w14:paraId="1244EA3D" w14:textId="77777777">
        <w:trPr>
          <w:trHeight w:val="330"/>
        </w:trPr>
        <w:tc>
          <w:tcPr>
            <w:tcW w:w="1280" w:type="dxa"/>
            <w:tcBorders>
              <w:top w:val="nil"/>
              <w:left w:val="nil"/>
              <w:bottom w:val="single" w:sz="4" w:space="0" w:color="000000"/>
              <w:right w:val="single" w:sz="4" w:space="0" w:color="000000"/>
            </w:tcBorders>
            <w:shd w:val="clear" w:color="auto" w:fill="auto"/>
            <w:noWrap/>
            <w:vAlign w:val="bottom"/>
            <w:hideMark/>
          </w:tcPr>
          <w:p w14:paraId="45F3DD2C" w14:textId="77777777" w:rsidR="000A4230" w:rsidRDefault="000A4230" w:rsidP="29063C96">
            <w:pPr>
              <w:jc w:val="both"/>
              <w:rPr>
                <w:rFonts w:ascii="Calibri" w:hAnsi="Calibri" w:cs="Calibri"/>
                <w:color w:val="000000"/>
                <w:sz w:val="22"/>
                <w:szCs w:val="22"/>
                <w:lang w:eastAsia="es-ES" w:bidi="ar-SA"/>
              </w:rPr>
            </w:pPr>
            <w:r>
              <w:rPr>
                <w:rFonts w:ascii="Calibri" w:hAnsi="Calibri" w:cs="Calibri"/>
                <w:color w:val="000000"/>
                <w:sz w:val="22"/>
                <w:szCs w:val="22"/>
              </w:rPr>
              <w:t> </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3778AC4A"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M1</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2B765B6A"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M2</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769DC4C0"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M3</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1D91F263"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M4</w:t>
            </w:r>
          </w:p>
        </w:tc>
        <w:tc>
          <w:tcPr>
            <w:tcW w:w="960" w:type="dxa"/>
            <w:tcBorders>
              <w:top w:val="single" w:sz="4" w:space="0" w:color="000000"/>
              <w:left w:val="nil"/>
              <w:bottom w:val="single" w:sz="4" w:space="0" w:color="000000"/>
              <w:right w:val="single" w:sz="4" w:space="0" w:color="000000"/>
            </w:tcBorders>
            <w:shd w:val="clear" w:color="auto" w:fill="A6A6A6"/>
            <w:noWrap/>
            <w:vAlign w:val="bottom"/>
            <w:hideMark/>
          </w:tcPr>
          <w:p w14:paraId="030C8487"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T</w:t>
            </w:r>
            <w:r>
              <w:rPr>
                <w:rFonts w:ascii="Calibri" w:hAnsi="Calibri" w:cs="Calibri"/>
                <w:color w:val="000000"/>
                <w:sz w:val="22"/>
                <w:szCs w:val="22"/>
                <w:vertAlign w:val="subscript"/>
              </w:rPr>
              <w:t>M</w:t>
            </w:r>
          </w:p>
        </w:tc>
      </w:tr>
      <w:tr w:rsidR="000A4230" w14:paraId="76007079"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78DAECAB"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1</w:t>
            </w:r>
          </w:p>
        </w:tc>
        <w:tc>
          <w:tcPr>
            <w:tcW w:w="960" w:type="dxa"/>
            <w:tcBorders>
              <w:top w:val="nil"/>
              <w:left w:val="nil"/>
              <w:bottom w:val="single" w:sz="4" w:space="0" w:color="000000"/>
              <w:right w:val="single" w:sz="4" w:space="0" w:color="000000"/>
            </w:tcBorders>
            <w:shd w:val="clear" w:color="auto" w:fill="auto"/>
            <w:noWrap/>
            <w:vAlign w:val="bottom"/>
            <w:hideMark/>
          </w:tcPr>
          <w:p w14:paraId="01B64A0C"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9434D7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35FF4398"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1CD0F0A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16AC95ED"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r w:rsidR="000A4230" w14:paraId="48C14B95"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09E7C7D3"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2</w:t>
            </w:r>
          </w:p>
        </w:tc>
        <w:tc>
          <w:tcPr>
            <w:tcW w:w="960" w:type="dxa"/>
            <w:tcBorders>
              <w:top w:val="nil"/>
              <w:left w:val="nil"/>
              <w:bottom w:val="single" w:sz="4" w:space="0" w:color="000000"/>
              <w:right w:val="single" w:sz="4" w:space="0" w:color="000000"/>
            </w:tcBorders>
            <w:shd w:val="clear" w:color="auto" w:fill="auto"/>
            <w:noWrap/>
            <w:vAlign w:val="bottom"/>
            <w:hideMark/>
          </w:tcPr>
          <w:p w14:paraId="1BE9927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AA59F06"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ED28C4F"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1E5D987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07AE6765"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r w:rsidR="000A4230" w14:paraId="3235FF73"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3A7D6E51"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3</w:t>
            </w:r>
          </w:p>
        </w:tc>
        <w:tc>
          <w:tcPr>
            <w:tcW w:w="960" w:type="dxa"/>
            <w:tcBorders>
              <w:top w:val="nil"/>
              <w:left w:val="nil"/>
              <w:bottom w:val="single" w:sz="4" w:space="0" w:color="000000"/>
              <w:right w:val="single" w:sz="4" w:space="0" w:color="000000"/>
            </w:tcBorders>
            <w:shd w:val="clear" w:color="auto" w:fill="auto"/>
            <w:noWrap/>
            <w:vAlign w:val="bottom"/>
            <w:hideMark/>
          </w:tcPr>
          <w:p w14:paraId="78FDF56F"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1BDA5A0"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387C02C"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9E411A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2D8714C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bl>
    <w:p w14:paraId="370C16C5" w14:textId="77777777" w:rsidR="00AA74D7" w:rsidRPr="003851A9" w:rsidRDefault="00AA74D7" w:rsidP="29063C96">
      <w:pPr>
        <w:pStyle w:val="Prrafodelista"/>
        <w:jc w:val="both"/>
      </w:pPr>
    </w:p>
    <w:p w14:paraId="50876546" w14:textId="77777777" w:rsidR="00AA74D7" w:rsidRPr="003851A9" w:rsidRDefault="00AA74D7" w:rsidP="29063C96">
      <w:pPr>
        <w:pStyle w:val="Prrafodelista"/>
        <w:jc w:val="both"/>
      </w:pPr>
    </w:p>
    <w:p w14:paraId="5BB04911" w14:textId="700B5D1C" w:rsidR="00DF5EE1" w:rsidRDefault="00A32377" w:rsidP="29063C96">
      <w:pPr>
        <w:jc w:val="both"/>
      </w:pPr>
      <w:r>
        <w:t>S</w:t>
      </w:r>
      <w:r w:rsidR="00AE67A0">
        <w:t>iendo</w:t>
      </w:r>
      <w:r w:rsidR="00DF5EE1">
        <w:t xml:space="preserve"> Mi el miembro número i y el valor T</w:t>
      </w:r>
      <w:r w:rsidR="00DF5EE1" w:rsidRPr="29063C96">
        <w:rPr>
          <w:vertAlign w:val="subscript"/>
        </w:rPr>
        <w:t xml:space="preserve">M </w:t>
      </w:r>
      <w:r w:rsidR="00184C67">
        <w:t>el calculado como</w:t>
      </w:r>
      <w:r w:rsidR="0051153C">
        <w:t xml:space="preserve"> </w:t>
      </w:r>
      <w:r w:rsidR="001C1E0C">
        <w:t>(T</w:t>
      </w:r>
      <w:r w:rsidR="00C46A7B" w:rsidRPr="29063C96">
        <w:rPr>
          <w:vertAlign w:val="subscript"/>
        </w:rPr>
        <w:t>p</w:t>
      </w:r>
      <w:r w:rsidR="00C46A7B">
        <w:t>+4*</w:t>
      </w:r>
      <w:proofErr w:type="spellStart"/>
      <w:r w:rsidR="00C46A7B">
        <w:t>T</w:t>
      </w:r>
      <w:r w:rsidR="00C46A7B" w:rsidRPr="29063C96">
        <w:rPr>
          <w:vertAlign w:val="subscript"/>
        </w:rPr>
        <w:t>mp</w:t>
      </w:r>
      <w:r w:rsidR="00C46A7B">
        <w:t>+</w:t>
      </w:r>
      <w:proofErr w:type="gramStart"/>
      <w:r w:rsidR="00C46A7B">
        <w:t>T</w:t>
      </w:r>
      <w:r w:rsidR="00C46A7B" w:rsidRPr="29063C96">
        <w:rPr>
          <w:vertAlign w:val="subscript"/>
        </w:rPr>
        <w:t>o</w:t>
      </w:r>
      <w:proofErr w:type="spellEnd"/>
      <w:r w:rsidR="001C1E0C">
        <w:t>)</w:t>
      </w:r>
      <w:r w:rsidR="00C46A7B">
        <w:t>/</w:t>
      </w:r>
      <w:proofErr w:type="gramEnd"/>
      <w:r w:rsidR="00C46A7B">
        <w:t>6 con:</w:t>
      </w:r>
    </w:p>
    <w:p w14:paraId="3CD449A0" w14:textId="4911FB1C" w:rsidR="00C46A7B" w:rsidRDefault="00C46A7B" w:rsidP="29063C96">
      <w:pPr>
        <w:numPr>
          <w:ilvl w:val="0"/>
          <w:numId w:val="45"/>
        </w:numPr>
        <w:jc w:val="both"/>
      </w:pPr>
      <w:proofErr w:type="spellStart"/>
      <w:r>
        <w:t>T</w:t>
      </w:r>
      <w:r w:rsidR="00394E93" w:rsidRPr="29063C96">
        <w:rPr>
          <w:vertAlign w:val="subscript"/>
        </w:rPr>
        <w:t>p</w:t>
      </w:r>
      <w:proofErr w:type="spellEnd"/>
      <w:r w:rsidR="003A07B1">
        <w:t>:</w:t>
      </w:r>
      <w:r>
        <w:t xml:space="preserve"> Tiempo pesimista</w:t>
      </w:r>
      <w:r w:rsidR="003A07B1">
        <w:t xml:space="preserve"> (el más largo propuesto).</w:t>
      </w:r>
    </w:p>
    <w:p w14:paraId="743B764B" w14:textId="65875053" w:rsidR="003A07B1" w:rsidRDefault="003A07B1" w:rsidP="29063C96">
      <w:pPr>
        <w:numPr>
          <w:ilvl w:val="0"/>
          <w:numId w:val="45"/>
        </w:numPr>
        <w:jc w:val="both"/>
      </w:pPr>
      <w:proofErr w:type="spellStart"/>
      <w:r>
        <w:t>T</w:t>
      </w:r>
      <w:r w:rsidR="00394E93" w:rsidRPr="29063C96">
        <w:rPr>
          <w:vertAlign w:val="subscript"/>
        </w:rPr>
        <w:t>o</w:t>
      </w:r>
      <w:proofErr w:type="spellEnd"/>
      <w:r>
        <w:t>: Tiempo optimista (el más corto propuesto).</w:t>
      </w:r>
    </w:p>
    <w:p w14:paraId="052802B4" w14:textId="0B690696" w:rsidR="003A07B1" w:rsidRDefault="003A07B1" w:rsidP="29063C96">
      <w:pPr>
        <w:numPr>
          <w:ilvl w:val="0"/>
          <w:numId w:val="45"/>
        </w:numPr>
        <w:jc w:val="both"/>
      </w:pPr>
      <w:proofErr w:type="spellStart"/>
      <w:r>
        <w:t>T</w:t>
      </w:r>
      <w:r w:rsidR="00394E93" w:rsidRPr="29063C96">
        <w:rPr>
          <w:vertAlign w:val="subscript"/>
        </w:rPr>
        <w:t>mp</w:t>
      </w:r>
      <w:proofErr w:type="spellEnd"/>
      <w:r>
        <w:t>: Tiempo más probable (el más repetido).</w:t>
      </w:r>
    </w:p>
    <w:p w14:paraId="2A8F038E" w14:textId="7BB4D0B1" w:rsidR="00394E93" w:rsidRPr="00394E93" w:rsidRDefault="00394E93" w:rsidP="29063C96">
      <w:pPr>
        <w:jc w:val="both"/>
      </w:pPr>
      <w:r>
        <w:t>Finalmente, el tiempo elegido será el T</w:t>
      </w:r>
      <w:r w:rsidRPr="29063C96">
        <w:rPr>
          <w:vertAlign w:val="subscript"/>
        </w:rPr>
        <w:t>M</w:t>
      </w:r>
      <w:r>
        <w:t xml:space="preserve"> de la votación al alcanzar la convergencia. </w:t>
      </w:r>
    </w:p>
    <w:p w14:paraId="2B89E539" w14:textId="53CF3193" w:rsidR="00184C67" w:rsidRPr="00DF5EE1" w:rsidRDefault="00184C67" w:rsidP="00DF5EE1">
      <w:r>
        <w:fldChar w:fldCharType="begin"/>
      </w:r>
      <w:r>
        <w:instrText xml:space="preserve"> Tm=(Tp + 4*Tmp + To)/6 </w:instrText>
      </w:r>
      <w:r>
        <w:fldChar w:fldCharType="end"/>
      </w:r>
    </w:p>
    <w:p w14:paraId="666B7F1A" w14:textId="7880E407" w:rsidR="001061FB" w:rsidRPr="00ED1EF2" w:rsidRDefault="001873EE" w:rsidP="00405635">
      <w:pPr>
        <w:pStyle w:val="Ttulo2"/>
      </w:pPr>
      <w:r>
        <w:br w:type="page"/>
      </w:r>
      <w:bookmarkStart w:id="35" w:name="_Toc159788969"/>
      <w:r w:rsidR="00F63D22" w:rsidRPr="00ED1EF2">
        <w:lastRenderedPageBreak/>
        <w:t>A</w:t>
      </w:r>
      <w:r w:rsidR="00F42A99" w:rsidRPr="00ED1EF2">
        <w:t xml:space="preserve">nexo </w:t>
      </w:r>
      <w:r w:rsidR="004045E3">
        <w:t>3</w:t>
      </w:r>
      <w:r w:rsidR="00F42A99" w:rsidRPr="00ED1EF2">
        <w:t>.</w:t>
      </w:r>
      <w:r w:rsidR="004D546D" w:rsidRPr="00ED1EF2">
        <w:t>-</w:t>
      </w:r>
      <w:r w:rsidR="00F42A99" w:rsidRPr="00ED1EF2">
        <w:t xml:space="preserve"> </w:t>
      </w:r>
      <w:r w:rsidR="00F63D22" w:rsidRPr="00ED1EF2">
        <w:t>Bibliografía y material utilizado</w:t>
      </w:r>
      <w:bookmarkEnd w:id="35"/>
    </w:p>
    <w:p w14:paraId="0F26C5C6" w14:textId="6309A543" w:rsidR="001061FB" w:rsidRPr="00E85A6A" w:rsidRDefault="00FF04D8" w:rsidP="009F7830">
      <w:pPr>
        <w:numPr>
          <w:ilvl w:val="0"/>
          <w:numId w:val="43"/>
        </w:numPr>
        <w:jc w:val="both"/>
      </w:pPr>
      <w:r w:rsidRPr="10F0D62F">
        <w:rPr>
          <w:i/>
        </w:rPr>
        <w:t xml:space="preserve">Gestión de la configuración, </w:t>
      </w:r>
      <w:r w:rsidR="00AA3545" w:rsidRPr="10F0D62F">
        <w:rPr>
          <w:i/>
        </w:rPr>
        <w:t>d</w:t>
      </w:r>
      <w:r w:rsidRPr="10F0D62F">
        <w:rPr>
          <w:i/>
        </w:rPr>
        <w:t>ía 1</w:t>
      </w:r>
      <w:r w:rsidR="003C340D" w:rsidRPr="10F0D62F">
        <w:rPr>
          <w:i/>
        </w:rPr>
        <w:t xml:space="preserve"> y día 3</w:t>
      </w:r>
      <w:r w:rsidR="00AA3545">
        <w:t>.</w:t>
      </w:r>
      <w:r w:rsidR="00117D22">
        <w:t xml:space="preserve"> Joaquín</w:t>
      </w:r>
      <w:r w:rsidR="009C3DE4">
        <w:t xml:space="preserve"> Ángel </w:t>
      </w:r>
      <w:proofErr w:type="spellStart"/>
      <w:r w:rsidR="009C3DE4">
        <w:t>Triñanes</w:t>
      </w:r>
      <w:proofErr w:type="spellEnd"/>
      <w:r w:rsidR="009C3DE4">
        <w:t xml:space="preserve"> Fernández</w:t>
      </w:r>
      <w:r w:rsidR="004314D2">
        <w:t xml:space="preserve">, </w:t>
      </w:r>
      <w:proofErr w:type="spellStart"/>
      <w:r w:rsidR="004314D2">
        <w:t>Enxeñaría</w:t>
      </w:r>
      <w:proofErr w:type="spellEnd"/>
      <w:r w:rsidR="004314D2">
        <w:t xml:space="preserve"> de Software [G40</w:t>
      </w:r>
      <w:r w:rsidR="00E85A6A">
        <w:t>12325],</w:t>
      </w:r>
      <w:r w:rsidR="0041353D">
        <w:t xml:space="preserve"> Curso 2023/2024,</w:t>
      </w:r>
      <w:r w:rsidR="00E85A6A">
        <w:t xml:space="preserve"> </w:t>
      </w:r>
      <w:proofErr w:type="spellStart"/>
      <w:r w:rsidR="00E85A6A">
        <w:t>Universidade</w:t>
      </w:r>
      <w:proofErr w:type="spellEnd"/>
      <w:r w:rsidR="00E85A6A">
        <w:t xml:space="preserve"> de Santiago de Compostela</w:t>
      </w:r>
      <w:r w:rsidR="004108E1">
        <w:t>.</w:t>
      </w:r>
    </w:p>
    <w:p w14:paraId="597D32F0" w14:textId="048E6D01" w:rsidR="1F077BA1" w:rsidRDefault="1F077BA1" w:rsidP="1F077BA1">
      <w:pPr>
        <w:jc w:val="both"/>
      </w:pPr>
    </w:p>
    <w:p w14:paraId="75FAE50C" w14:textId="679BC934" w:rsidR="1F077BA1" w:rsidRDefault="1F077BA1" w:rsidP="1F077BA1">
      <w:pPr>
        <w:jc w:val="both"/>
      </w:pPr>
    </w:p>
    <w:p w14:paraId="0165DF2D" w14:textId="03B65D3A" w:rsidR="00ED1EF2" w:rsidRPr="00ED1EF2" w:rsidRDefault="00F42A99" w:rsidP="00ED1EF2">
      <w:pPr>
        <w:pStyle w:val="Ttulo2"/>
      </w:pPr>
      <w:bookmarkStart w:id="36" w:name="_Toc159788970"/>
      <w:r w:rsidRPr="00ED1EF2">
        <w:t xml:space="preserve">Anexo </w:t>
      </w:r>
      <w:r w:rsidR="004045E3">
        <w:t>4</w:t>
      </w:r>
      <w:r w:rsidRPr="00ED1EF2">
        <w:t>.- Re</w:t>
      </w:r>
      <w:r w:rsidR="00DC7D6C">
        <w:t>copi</w:t>
      </w:r>
      <w:r w:rsidRPr="00ED1EF2">
        <w:t>latorio de documentos asociados a éste</w:t>
      </w:r>
      <w:bookmarkEnd w:id="36"/>
    </w:p>
    <w:p w14:paraId="3F82D135" w14:textId="77777777" w:rsidR="009F4572" w:rsidRPr="00ED1EF2" w:rsidRDefault="009F4572" w:rsidP="001061FB"/>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4352"/>
      </w:tblGrid>
      <w:tr w:rsidR="00ED1EF2" w:rsidRPr="00ED1EF2" w14:paraId="7A29DF70" w14:textId="77777777" w:rsidTr="0043752E">
        <w:trPr>
          <w:trHeight w:val="351"/>
        </w:trPr>
        <w:tc>
          <w:tcPr>
            <w:tcW w:w="3936" w:type="dxa"/>
            <w:vAlign w:val="center"/>
          </w:tcPr>
          <w:p w14:paraId="18A0C236" w14:textId="77777777" w:rsidR="00ED1EF2" w:rsidRPr="00ED1EF2" w:rsidRDefault="00ED1EF2" w:rsidP="008F7E73">
            <w:pPr>
              <w:jc w:val="center"/>
              <w:rPr>
                <w:b/>
              </w:rPr>
            </w:pPr>
            <w:r w:rsidRPr="00ED1EF2">
              <w:rPr>
                <w:b/>
              </w:rPr>
              <w:t>Nombre del documento</w:t>
            </w:r>
          </w:p>
        </w:tc>
        <w:tc>
          <w:tcPr>
            <w:tcW w:w="4819" w:type="dxa"/>
            <w:vAlign w:val="center"/>
          </w:tcPr>
          <w:p w14:paraId="4CF8A6F5" w14:textId="77777777" w:rsidR="00ED1EF2" w:rsidRPr="00ED1EF2" w:rsidRDefault="00ED1EF2" w:rsidP="008F7E73">
            <w:pPr>
              <w:jc w:val="center"/>
              <w:rPr>
                <w:b/>
              </w:rPr>
            </w:pPr>
            <w:r w:rsidRPr="00ED1EF2">
              <w:rPr>
                <w:b/>
              </w:rPr>
              <w:t>Descripción del documento</w:t>
            </w:r>
          </w:p>
        </w:tc>
      </w:tr>
      <w:tr w:rsidR="00ED1EF2" w:rsidRPr="00ED1EF2" w14:paraId="4DBFB3C6" w14:textId="77777777" w:rsidTr="00DC7D6C">
        <w:trPr>
          <w:trHeight w:val="683"/>
        </w:trPr>
        <w:tc>
          <w:tcPr>
            <w:tcW w:w="3936" w:type="dxa"/>
            <w:vAlign w:val="center"/>
          </w:tcPr>
          <w:p w14:paraId="336DD51B" w14:textId="21966655" w:rsidR="00ED1EF2" w:rsidRPr="00ED1EF2" w:rsidRDefault="00327AED" w:rsidP="00D14416">
            <w:pPr>
              <w:jc w:val="center"/>
            </w:pPr>
            <w:r>
              <w:t>DP_</w:t>
            </w:r>
            <w:r w:rsidR="0043752E">
              <w:t>Plantillas</w:t>
            </w:r>
            <w:r>
              <w:t>_ControldeCambios_Grupo2-v</w:t>
            </w:r>
            <w:r w:rsidR="00ED6ECD">
              <w:t>3</w:t>
            </w:r>
            <w:r w:rsidR="0043752E">
              <w:t>.xlsx</w:t>
            </w:r>
          </w:p>
        </w:tc>
        <w:tc>
          <w:tcPr>
            <w:tcW w:w="4819" w:type="dxa"/>
            <w:vAlign w:val="center"/>
          </w:tcPr>
          <w:p w14:paraId="5587972E" w14:textId="3D1DE3DC" w:rsidR="00ED1EF2" w:rsidRPr="00ED1EF2" w:rsidRDefault="00DC7D6C" w:rsidP="00DC7D6C">
            <w:r>
              <w:t>Contiene los modelos de las plantillas del proceso</w:t>
            </w:r>
            <w:r w:rsidR="00327AED">
              <w:t>.</w:t>
            </w:r>
          </w:p>
        </w:tc>
      </w:tr>
      <w:tr w:rsidR="00246A72" w:rsidRPr="00ED1EF2" w14:paraId="09AEB23E" w14:textId="77777777" w:rsidTr="00DC7D6C">
        <w:trPr>
          <w:trHeight w:val="683"/>
        </w:trPr>
        <w:tc>
          <w:tcPr>
            <w:tcW w:w="3936" w:type="dxa"/>
            <w:vAlign w:val="center"/>
          </w:tcPr>
          <w:p w14:paraId="44211AE6" w14:textId="77777777" w:rsidR="00246A72" w:rsidRDefault="00246A72" w:rsidP="00D14416">
            <w:pPr>
              <w:jc w:val="center"/>
            </w:pPr>
            <w:r>
              <w:t>Proyecto</w:t>
            </w:r>
            <w:r w:rsidR="001C72D2">
              <w:t xml:space="preserve"> de Taiga:</w:t>
            </w:r>
          </w:p>
          <w:p w14:paraId="093FBF03" w14:textId="77777777" w:rsidR="001C72D2" w:rsidRDefault="001C72D2" w:rsidP="001C72D2">
            <w:pPr>
              <w:jc w:val="center"/>
            </w:pPr>
            <w:r>
              <w:t>Práctica 6: Gestión de la configuración.</w:t>
            </w:r>
          </w:p>
          <w:p w14:paraId="1D4582AF" w14:textId="3FA74171" w:rsidR="000C0DE1" w:rsidRDefault="00D00C2A" w:rsidP="000C0DE1">
            <w:pPr>
              <w:jc w:val="center"/>
            </w:pPr>
            <w:hyperlink r:id="rId19" w:history="1">
              <w:r w:rsidR="000C0DE1" w:rsidRPr="000C0DE1">
                <w:rPr>
                  <w:rStyle w:val="Hipervnculo"/>
                </w:rPr>
                <w:t>https://tree.taiga.io/project/guille____-practica-6/</w:t>
              </w:r>
            </w:hyperlink>
          </w:p>
        </w:tc>
        <w:tc>
          <w:tcPr>
            <w:tcW w:w="4819" w:type="dxa"/>
            <w:vAlign w:val="center"/>
          </w:tcPr>
          <w:p w14:paraId="0EB32568" w14:textId="3EBB361B" w:rsidR="00246A72" w:rsidRDefault="001C72D2" w:rsidP="00DC7D6C">
            <w:r>
              <w:t xml:space="preserve">Enlace al proyecto de Taiga en el que se recogen las </w:t>
            </w:r>
            <w:r w:rsidR="000C0DE1">
              <w:t>diferentes actividades realizadas durante esta práctica</w:t>
            </w:r>
            <w:r w:rsidR="00327AED">
              <w:t>.</w:t>
            </w:r>
          </w:p>
        </w:tc>
      </w:tr>
    </w:tbl>
    <w:p w14:paraId="0EBE6B91" w14:textId="77777777" w:rsidR="00F42A99" w:rsidRPr="00962A3A" w:rsidRDefault="00F42A99" w:rsidP="001061FB">
      <w:pPr>
        <w:rPr>
          <w:color w:val="FF0000"/>
          <w:lang w:val="es-ES_tradnl"/>
        </w:rPr>
      </w:pPr>
    </w:p>
    <w:sectPr w:rsidR="00F42A99" w:rsidRPr="00962A3A" w:rsidSect="00DB19C5">
      <w:footerReference w:type="default" r:id="rId2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B276" w14:textId="77777777" w:rsidR="00DB19C5" w:rsidRPr="003851A9" w:rsidRDefault="00DB19C5">
      <w:r w:rsidRPr="003851A9">
        <w:separator/>
      </w:r>
    </w:p>
  </w:endnote>
  <w:endnote w:type="continuationSeparator" w:id="0">
    <w:p w14:paraId="761B5186" w14:textId="77777777" w:rsidR="00DB19C5" w:rsidRPr="003851A9" w:rsidRDefault="00DB19C5">
      <w:r w:rsidRPr="003851A9">
        <w:continuationSeparator/>
      </w:r>
    </w:p>
  </w:endnote>
  <w:endnote w:type="continuationNotice" w:id="1">
    <w:p w14:paraId="32D81EF5" w14:textId="77777777" w:rsidR="00DB19C5" w:rsidRPr="003851A9" w:rsidRDefault="00DB1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298F" w14:textId="77777777" w:rsidR="005B1C01" w:rsidRDefault="005B1C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CABE55E" w:rsidRPr="003851A9" w14:paraId="1E2C39F9" w14:textId="77777777" w:rsidTr="5CABE55E">
      <w:trPr>
        <w:trHeight w:val="300"/>
      </w:trPr>
      <w:tc>
        <w:tcPr>
          <w:tcW w:w="2830" w:type="dxa"/>
        </w:tcPr>
        <w:p w14:paraId="58935D69" w14:textId="2122C7CF" w:rsidR="5CABE55E" w:rsidRPr="003851A9" w:rsidRDefault="5CABE55E" w:rsidP="5CABE55E">
          <w:pPr>
            <w:pStyle w:val="Encabezado"/>
            <w:ind w:left="-115"/>
          </w:pPr>
        </w:p>
      </w:tc>
      <w:tc>
        <w:tcPr>
          <w:tcW w:w="2830" w:type="dxa"/>
        </w:tcPr>
        <w:p w14:paraId="4DD515BF" w14:textId="5E11E441" w:rsidR="5CABE55E" w:rsidRPr="003851A9" w:rsidRDefault="5CABE55E" w:rsidP="5CABE55E">
          <w:pPr>
            <w:pStyle w:val="Encabezado"/>
            <w:jc w:val="center"/>
          </w:pPr>
        </w:p>
      </w:tc>
      <w:tc>
        <w:tcPr>
          <w:tcW w:w="2830" w:type="dxa"/>
        </w:tcPr>
        <w:p w14:paraId="6EE45CC8" w14:textId="569C4AD9" w:rsidR="5CABE55E" w:rsidRPr="003851A9" w:rsidRDefault="5CABE55E" w:rsidP="5CABE55E">
          <w:pPr>
            <w:pStyle w:val="Encabezado"/>
            <w:ind w:right="-115"/>
            <w:jc w:val="right"/>
          </w:pPr>
        </w:p>
      </w:tc>
    </w:tr>
  </w:tbl>
  <w:p w14:paraId="6A0BE6A8" w14:textId="77F549EA" w:rsidR="5CABE55E" w:rsidRPr="003851A9" w:rsidRDefault="5CABE55E" w:rsidP="5CABE5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E9A7" w14:textId="4A68410D" w:rsidR="00F63D22" w:rsidRPr="003851A9" w:rsidRDefault="00F63D22" w:rsidP="00F63D22">
    <w:pPr>
      <w:pStyle w:val="Piedepgina"/>
      <w:tabs>
        <w:tab w:val="clear" w:pos="8504"/>
        <w:tab w:val="right" w:pos="8364"/>
      </w:tabs>
      <w:rPr>
        <w:i/>
      </w:rPr>
    </w:pPr>
    <w:r w:rsidRPr="003851A9">
      <w:rPr>
        <w:i/>
      </w:rPr>
      <w:tab/>
    </w:r>
    <w:r w:rsidRPr="003851A9">
      <w:rPr>
        <w:i/>
      </w:rPr>
      <w:tab/>
    </w:r>
    <w:r w:rsidRPr="003851A9">
      <w:rPr>
        <w:i/>
      </w:rPr>
      <w:fldChar w:fldCharType="begin"/>
    </w:r>
    <w:r w:rsidRPr="003851A9">
      <w:rPr>
        <w:i/>
      </w:rPr>
      <w:instrText xml:space="preserve"> TIME \@ "dd/MM/yyyy" </w:instrText>
    </w:r>
    <w:r w:rsidRPr="003851A9">
      <w:rPr>
        <w:i/>
      </w:rPr>
      <w:fldChar w:fldCharType="separate"/>
    </w:r>
    <w:r w:rsidR="00E809C7">
      <w:rPr>
        <w:i/>
        <w:noProof/>
      </w:rPr>
      <w:t>25/02/2024</w:t>
    </w:r>
    <w:r w:rsidRPr="003851A9">
      <w:rP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4D24" w14:textId="167B08FB" w:rsidR="00F63D22" w:rsidRPr="003851A9" w:rsidRDefault="00F63D22" w:rsidP="003036AA">
    <w:pPr>
      <w:pStyle w:val="Piedepgina"/>
      <w:tabs>
        <w:tab w:val="clear" w:pos="8504"/>
        <w:tab w:val="right" w:pos="8364"/>
      </w:tabs>
      <w:rPr>
        <w:i/>
      </w:rPr>
    </w:pPr>
    <w:r w:rsidRPr="003851A9">
      <w:rPr>
        <w:i/>
      </w:rPr>
      <w:fldChar w:fldCharType="begin"/>
    </w:r>
    <w:r w:rsidRPr="003851A9">
      <w:rPr>
        <w:i/>
      </w:rPr>
      <w:instrText xml:space="preserve"> TIME \@ "dd/MM/yyyy" </w:instrText>
    </w:r>
    <w:r w:rsidRPr="003851A9">
      <w:rPr>
        <w:i/>
      </w:rPr>
      <w:fldChar w:fldCharType="separate"/>
    </w:r>
    <w:r w:rsidR="00E809C7">
      <w:rPr>
        <w:i/>
        <w:noProof/>
      </w:rPr>
      <w:t>25/02/2024</w:t>
    </w:r>
    <w:r w:rsidRPr="003851A9">
      <w:rPr>
        <w:i/>
      </w:rPr>
      <w:fldChar w:fldCharType="end"/>
    </w:r>
    <w:r w:rsidR="006B6897" w:rsidRPr="003851A9">
      <w:rPr>
        <w:b/>
      </w:rPr>
      <w:t xml:space="preserve"> </w:t>
    </w:r>
    <w:r w:rsidR="006B6897" w:rsidRPr="003851A9">
      <w:rPr>
        <w:b/>
      </w:rPr>
      <w:tab/>
    </w:r>
    <w:r w:rsidR="006B6897" w:rsidRPr="003851A9">
      <w:rPr>
        <w:b/>
      </w:rPr>
      <w:tab/>
    </w:r>
    <w:r w:rsidR="00173FFA" w:rsidRPr="003851A9">
      <w:rPr>
        <w:b/>
      </w:rPr>
      <w:fldChar w:fldCharType="begin"/>
    </w:r>
    <w:r w:rsidR="00173FFA" w:rsidRPr="003851A9">
      <w:rPr>
        <w:b/>
      </w:rPr>
      <w:instrText xml:space="preserve"> PAGE   \* MERGEFORMAT </w:instrText>
    </w:r>
    <w:r w:rsidR="00173FFA" w:rsidRPr="003851A9">
      <w:rPr>
        <w:b/>
      </w:rPr>
      <w:fldChar w:fldCharType="separate"/>
    </w:r>
    <w:r w:rsidR="00BC4099" w:rsidRPr="003851A9">
      <w:rPr>
        <w:b/>
      </w:rPr>
      <w:t>i</w:t>
    </w:r>
    <w:r w:rsidR="00173FFA" w:rsidRPr="003851A9">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B541" w14:textId="1585F3BB" w:rsidR="008E55B8" w:rsidRPr="003851A9" w:rsidRDefault="00173FFA" w:rsidP="003036AA">
    <w:pPr>
      <w:pStyle w:val="Piedepgina"/>
      <w:tabs>
        <w:tab w:val="clear" w:pos="8504"/>
        <w:tab w:val="right" w:pos="8364"/>
      </w:tabs>
      <w:rPr>
        <w:b/>
      </w:rPr>
    </w:pPr>
    <w:r w:rsidRPr="003851A9">
      <w:rPr>
        <w:i/>
      </w:rPr>
      <w:fldChar w:fldCharType="begin"/>
    </w:r>
    <w:r w:rsidRPr="003851A9">
      <w:rPr>
        <w:i/>
      </w:rPr>
      <w:instrText xml:space="preserve"> TIME \@ "dd/MM/yyyy" </w:instrText>
    </w:r>
    <w:r w:rsidRPr="003851A9">
      <w:rPr>
        <w:i/>
      </w:rPr>
      <w:fldChar w:fldCharType="separate"/>
    </w:r>
    <w:r w:rsidR="00E809C7">
      <w:rPr>
        <w:i/>
        <w:noProof/>
      </w:rPr>
      <w:t>25/02/2024</w:t>
    </w:r>
    <w:r w:rsidRPr="003851A9">
      <w:rPr>
        <w:i/>
      </w:rPr>
      <w:fldChar w:fldCharType="end"/>
    </w:r>
    <w:r w:rsidRPr="003851A9">
      <w:rPr>
        <w:b/>
      </w:rPr>
      <w:t xml:space="preserve"> </w:t>
    </w:r>
    <w:r w:rsidRPr="003851A9">
      <w:rPr>
        <w:b/>
      </w:rPr>
      <w:tab/>
    </w:r>
    <w:r w:rsidRPr="003851A9">
      <w:rPr>
        <w:b/>
      </w:rPr>
      <w:tab/>
      <w:t xml:space="preserve">Página </w:t>
    </w:r>
    <w:r w:rsidRPr="003851A9">
      <w:rPr>
        <w:b/>
      </w:rPr>
      <w:fldChar w:fldCharType="begin"/>
    </w:r>
    <w:r w:rsidRPr="003851A9">
      <w:rPr>
        <w:b/>
      </w:rPr>
      <w:instrText xml:space="preserve"> PAGE   \* MERGEFORMAT </w:instrText>
    </w:r>
    <w:r w:rsidRPr="003851A9">
      <w:rPr>
        <w:b/>
      </w:rPr>
      <w:fldChar w:fldCharType="separate"/>
    </w:r>
    <w:r w:rsidR="00BC4099" w:rsidRPr="003851A9">
      <w:rPr>
        <w:b/>
      </w:rPr>
      <w:t>3</w:t>
    </w:r>
    <w:r w:rsidRPr="003851A9">
      <w:rPr>
        <w:b/>
      </w:rPr>
      <w:fldChar w:fldCharType="end"/>
    </w:r>
    <w:r w:rsidRPr="003851A9">
      <w:rPr>
        <w:b/>
      </w:rPr>
      <w:t xml:space="preserve"> de </w:t>
    </w:r>
    <w:r w:rsidR="00DE12A8">
      <w:rPr>
        <w:b/>
      </w:rPr>
      <w:fldChar w:fldCharType="begin"/>
    </w:r>
    <w:r w:rsidR="00DE12A8">
      <w:rPr>
        <w:b/>
      </w:rPr>
      <w:instrText xml:space="preserve"> SECTIONPAGES   \* MERGEFORMAT </w:instrText>
    </w:r>
    <w:r w:rsidR="00DE12A8">
      <w:rPr>
        <w:b/>
      </w:rPr>
      <w:fldChar w:fldCharType="separate"/>
    </w:r>
    <w:r w:rsidR="00D00C2A">
      <w:rPr>
        <w:b/>
        <w:noProof/>
      </w:rPr>
      <w:t>23</w:t>
    </w:r>
    <w:r w:rsidR="00DE12A8">
      <w:rPr>
        <w:b/>
      </w:rPr>
      <w:fldChar w:fldCharType="end"/>
    </w:r>
  </w:p>
  <w:p w14:paraId="125CB013" w14:textId="63A473E3" w:rsidR="00173FFA" w:rsidRPr="003851A9" w:rsidRDefault="00173FFA" w:rsidP="003036AA">
    <w:pPr>
      <w:pStyle w:val="Piedepgina"/>
      <w:tabs>
        <w:tab w:val="clear" w:pos="8504"/>
        <w:tab w:val="right" w:pos="8364"/>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88AF" w14:textId="77777777" w:rsidR="00DB19C5" w:rsidRPr="003851A9" w:rsidRDefault="00DB19C5">
      <w:r w:rsidRPr="003851A9">
        <w:separator/>
      </w:r>
    </w:p>
  </w:footnote>
  <w:footnote w:type="continuationSeparator" w:id="0">
    <w:p w14:paraId="5931B135" w14:textId="77777777" w:rsidR="00DB19C5" w:rsidRPr="003851A9" w:rsidRDefault="00DB19C5">
      <w:r w:rsidRPr="003851A9">
        <w:continuationSeparator/>
      </w:r>
    </w:p>
  </w:footnote>
  <w:footnote w:type="continuationNotice" w:id="1">
    <w:p w14:paraId="4F3D3935" w14:textId="77777777" w:rsidR="00DB19C5" w:rsidRPr="003851A9" w:rsidRDefault="00DB1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7F17" w14:textId="77777777" w:rsidR="005B1C01" w:rsidRDefault="005B1C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638A" w14:textId="77777777" w:rsidR="006B6897" w:rsidRPr="003851A9" w:rsidRDefault="006B6897" w:rsidP="006B6897">
    <w:pPr>
      <w:pStyle w:val="Piedepgina"/>
      <w:tabs>
        <w:tab w:val="clear" w:pos="8504"/>
        <w:tab w:val="right" w:pos="8364"/>
      </w:tabs>
      <w:rPr>
        <w:i/>
      </w:rPr>
    </w:pPr>
    <w:r w:rsidRPr="003851A9">
      <w:rPr>
        <w:i/>
      </w:rPr>
      <w:tab/>
    </w:r>
    <w:r w:rsidR="00F512EB" w:rsidRPr="003851A9">
      <w:rPr>
        <w:i/>
      </w:rPr>
      <w:t>CM. Definición de un Proceso de Control del Cambio</w:t>
    </w:r>
    <w:r w:rsidRPr="003851A9">
      <w:rPr>
        <w:i/>
      </w:rPr>
      <w:tab/>
    </w:r>
  </w:p>
  <w:p w14:paraId="6DD17AC6" w14:textId="77777777" w:rsidR="00405635" w:rsidRPr="003851A9" w:rsidRDefault="004056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2D09" w14:textId="77777777" w:rsidR="005B1C01" w:rsidRDefault="005B1C0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851A9" w14:paraId="2F55F2A7" w14:textId="77777777" w:rsidTr="00F70832">
      <w:trPr>
        <w:trHeight w:val="410"/>
      </w:trPr>
      <w:tc>
        <w:tcPr>
          <w:tcW w:w="1384" w:type="dxa"/>
          <w:vMerge w:val="restart"/>
        </w:tcPr>
        <w:p w14:paraId="2F70DE1A" w14:textId="77777777" w:rsidR="00F70832" w:rsidRPr="003851A9" w:rsidRDefault="00F70832" w:rsidP="00C517EA">
          <w:pPr>
            <w:pStyle w:val="Encabezado"/>
            <w:jc w:val="center"/>
            <w:rPr>
              <w:b/>
              <w:sz w:val="40"/>
              <w:szCs w:val="40"/>
            </w:rPr>
          </w:pPr>
          <w:r w:rsidRPr="003851A9">
            <w:rPr>
              <w:b/>
              <w:sz w:val="40"/>
              <w:szCs w:val="40"/>
            </w:rPr>
            <w:t>ENSO</w:t>
          </w:r>
        </w:p>
        <w:p w14:paraId="18055B2C" w14:textId="77777777" w:rsidR="00F70832" w:rsidRPr="003851A9" w:rsidRDefault="00F70832" w:rsidP="006B6897">
          <w:pPr>
            <w:pStyle w:val="Encabezado"/>
            <w:jc w:val="center"/>
            <w:rPr>
              <w:sz w:val="16"/>
              <w:szCs w:val="16"/>
            </w:rPr>
          </w:pPr>
          <w:r w:rsidRPr="003851A9">
            <w:rPr>
              <w:sz w:val="16"/>
              <w:szCs w:val="16"/>
            </w:rPr>
            <w:t>GrEI</w:t>
          </w:r>
        </w:p>
      </w:tc>
      <w:tc>
        <w:tcPr>
          <w:tcW w:w="5528" w:type="dxa"/>
          <w:vAlign w:val="center"/>
        </w:tcPr>
        <w:p w14:paraId="208764A7" w14:textId="77777777" w:rsidR="00F70832" w:rsidRPr="003851A9" w:rsidRDefault="00F512EB" w:rsidP="00C517EA">
          <w:pPr>
            <w:pStyle w:val="Encabezado"/>
            <w:jc w:val="center"/>
            <w:rPr>
              <w:b/>
            </w:rPr>
          </w:pPr>
          <w:r w:rsidRPr="003851A9">
            <w:rPr>
              <w:i/>
            </w:rPr>
            <w:t>CM. Definición de un Proceso de Control del Cambio</w:t>
          </w:r>
        </w:p>
      </w:tc>
      <w:tc>
        <w:tcPr>
          <w:tcW w:w="1808" w:type="dxa"/>
          <w:vAlign w:val="center"/>
        </w:tcPr>
        <w:p w14:paraId="052D20F4" w14:textId="5388E261" w:rsidR="00F70832" w:rsidRPr="003851A9" w:rsidRDefault="00F70832" w:rsidP="00F512EB">
          <w:pPr>
            <w:pStyle w:val="Encabezado"/>
            <w:jc w:val="center"/>
            <w:rPr>
              <w:i/>
              <w:color w:val="FF0000"/>
            </w:rPr>
          </w:pPr>
          <w:proofErr w:type="spellStart"/>
          <w:r w:rsidRPr="003851A9">
            <w:rPr>
              <w:b/>
            </w:rPr>
            <w:t>Grp</w:t>
          </w:r>
          <w:proofErr w:type="spellEnd"/>
          <w:r w:rsidRPr="003851A9">
            <w:rPr>
              <w:b/>
            </w:rPr>
            <w:t>:</w:t>
          </w:r>
          <w:r w:rsidR="00F512EB" w:rsidRPr="003851A9">
            <w:rPr>
              <w:i/>
              <w:color w:val="FF0000"/>
            </w:rPr>
            <w:t xml:space="preserve"> </w:t>
          </w:r>
          <w:r w:rsidR="00AA74D7" w:rsidRPr="003851A9">
            <w:rPr>
              <w:i/>
            </w:rPr>
            <w:t>2</w:t>
          </w:r>
        </w:p>
      </w:tc>
    </w:tr>
    <w:tr w:rsidR="006B6897" w:rsidRPr="003851A9" w14:paraId="49A0E786" w14:textId="77777777" w:rsidTr="006B6897">
      <w:trPr>
        <w:trHeight w:val="273"/>
      </w:trPr>
      <w:tc>
        <w:tcPr>
          <w:tcW w:w="1384" w:type="dxa"/>
          <w:vMerge/>
        </w:tcPr>
        <w:p w14:paraId="0F4ACB7C" w14:textId="77777777" w:rsidR="006B6897" w:rsidRPr="003851A9" w:rsidRDefault="006B6897" w:rsidP="00C517EA">
          <w:pPr>
            <w:pStyle w:val="Encabezado"/>
          </w:pPr>
        </w:p>
      </w:tc>
      <w:tc>
        <w:tcPr>
          <w:tcW w:w="7336" w:type="dxa"/>
          <w:gridSpan w:val="2"/>
          <w:noWrap/>
          <w:vAlign w:val="center"/>
        </w:tcPr>
        <w:p w14:paraId="436D0D38" w14:textId="723899F0" w:rsidR="006B6897" w:rsidRPr="003851A9" w:rsidRDefault="006B6897" w:rsidP="006B6897">
          <w:pPr>
            <w:pStyle w:val="Encabezado"/>
            <w:jc w:val="center"/>
            <w:rPr>
              <w:b/>
            </w:rPr>
          </w:pPr>
          <w:r w:rsidRPr="003851A9">
            <w:rPr>
              <w:b/>
            </w:rPr>
            <w:t xml:space="preserve">Doc.:  </w:t>
          </w:r>
          <w:r w:rsidR="003D156B" w:rsidRPr="003851A9">
            <w:rPr>
              <w:b/>
              <w:i/>
            </w:rPr>
            <w:t>DP_ControldeCambios_Grupo</w:t>
          </w:r>
          <w:r w:rsidR="00AA74D7" w:rsidRPr="003851A9">
            <w:rPr>
              <w:b/>
              <w:i/>
            </w:rPr>
            <w:t>2</w:t>
          </w:r>
          <w:r w:rsidR="003D156B" w:rsidRPr="003851A9">
            <w:rPr>
              <w:b/>
              <w:i/>
            </w:rPr>
            <w:t>-v</w:t>
          </w:r>
          <w:r w:rsidR="005A69E6">
            <w:rPr>
              <w:b/>
              <w:i/>
            </w:rPr>
            <w:t>3</w:t>
          </w:r>
        </w:p>
      </w:tc>
    </w:tr>
  </w:tbl>
  <w:p w14:paraId="3CDED2C7" w14:textId="77777777" w:rsidR="00F63D22" w:rsidRPr="003851A9"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87F"/>
    <w:multiLevelType w:val="hybridMultilevel"/>
    <w:tmpl w:val="E0E8B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5D4FEB"/>
    <w:multiLevelType w:val="hybridMultilevel"/>
    <w:tmpl w:val="5A96B642"/>
    <w:lvl w:ilvl="0" w:tplc="8E283D22">
      <w:start w:val="1"/>
      <w:numFmt w:val="bullet"/>
      <w:lvlText w:val="o"/>
      <w:lvlJc w:val="left"/>
      <w:pPr>
        <w:ind w:left="1428" w:hanging="360"/>
      </w:pPr>
      <w:rPr>
        <w:rFonts w:ascii="Courier New" w:hAnsi="Courier New" w:hint="default"/>
      </w:rPr>
    </w:lvl>
    <w:lvl w:ilvl="1" w:tplc="CF56CEA4">
      <w:start w:val="1"/>
      <w:numFmt w:val="bullet"/>
      <w:lvlText w:val="o"/>
      <w:lvlJc w:val="left"/>
      <w:pPr>
        <w:ind w:left="2148" w:hanging="360"/>
      </w:pPr>
      <w:rPr>
        <w:rFonts w:ascii="Courier New" w:hAnsi="Courier New" w:hint="default"/>
      </w:rPr>
    </w:lvl>
    <w:lvl w:ilvl="2" w:tplc="DFC4E6A6">
      <w:start w:val="1"/>
      <w:numFmt w:val="bullet"/>
      <w:lvlText w:val=""/>
      <w:lvlJc w:val="left"/>
      <w:pPr>
        <w:ind w:left="2868" w:hanging="360"/>
      </w:pPr>
      <w:rPr>
        <w:rFonts w:ascii="Wingdings" w:hAnsi="Wingdings" w:hint="default"/>
      </w:rPr>
    </w:lvl>
    <w:lvl w:ilvl="3" w:tplc="FB8A694E">
      <w:start w:val="1"/>
      <w:numFmt w:val="bullet"/>
      <w:lvlText w:val=""/>
      <w:lvlJc w:val="left"/>
      <w:pPr>
        <w:ind w:left="3588" w:hanging="360"/>
      </w:pPr>
      <w:rPr>
        <w:rFonts w:ascii="Symbol" w:hAnsi="Symbol" w:hint="default"/>
      </w:rPr>
    </w:lvl>
    <w:lvl w:ilvl="4" w:tplc="50924ED8">
      <w:start w:val="1"/>
      <w:numFmt w:val="bullet"/>
      <w:lvlText w:val="o"/>
      <w:lvlJc w:val="left"/>
      <w:pPr>
        <w:ind w:left="4308" w:hanging="360"/>
      </w:pPr>
      <w:rPr>
        <w:rFonts w:ascii="Courier New" w:hAnsi="Courier New" w:hint="default"/>
      </w:rPr>
    </w:lvl>
    <w:lvl w:ilvl="5" w:tplc="1B725E08">
      <w:start w:val="1"/>
      <w:numFmt w:val="bullet"/>
      <w:lvlText w:val=""/>
      <w:lvlJc w:val="left"/>
      <w:pPr>
        <w:ind w:left="5028" w:hanging="360"/>
      </w:pPr>
      <w:rPr>
        <w:rFonts w:ascii="Wingdings" w:hAnsi="Wingdings" w:hint="default"/>
      </w:rPr>
    </w:lvl>
    <w:lvl w:ilvl="6" w:tplc="F03A63D4">
      <w:start w:val="1"/>
      <w:numFmt w:val="bullet"/>
      <w:lvlText w:val=""/>
      <w:lvlJc w:val="left"/>
      <w:pPr>
        <w:ind w:left="5748" w:hanging="360"/>
      </w:pPr>
      <w:rPr>
        <w:rFonts w:ascii="Symbol" w:hAnsi="Symbol" w:hint="default"/>
      </w:rPr>
    </w:lvl>
    <w:lvl w:ilvl="7" w:tplc="59E2C44C">
      <w:start w:val="1"/>
      <w:numFmt w:val="bullet"/>
      <w:lvlText w:val="o"/>
      <w:lvlJc w:val="left"/>
      <w:pPr>
        <w:ind w:left="6468" w:hanging="360"/>
      </w:pPr>
      <w:rPr>
        <w:rFonts w:ascii="Courier New" w:hAnsi="Courier New" w:hint="default"/>
      </w:rPr>
    </w:lvl>
    <w:lvl w:ilvl="8" w:tplc="38A43318">
      <w:start w:val="1"/>
      <w:numFmt w:val="bullet"/>
      <w:lvlText w:val=""/>
      <w:lvlJc w:val="left"/>
      <w:pPr>
        <w:ind w:left="7188" w:hanging="360"/>
      </w:pPr>
      <w:rPr>
        <w:rFonts w:ascii="Wingdings" w:hAnsi="Wingdings" w:hint="default"/>
      </w:rPr>
    </w:lvl>
  </w:abstractNum>
  <w:abstractNum w:abstractNumId="2" w15:restartNumberingAfterBreak="0">
    <w:nsid w:val="12577C7A"/>
    <w:multiLevelType w:val="hybridMultilevel"/>
    <w:tmpl w:val="04D4947A"/>
    <w:lvl w:ilvl="0" w:tplc="B28AC83C">
      <w:start w:val="1"/>
      <w:numFmt w:val="bullet"/>
      <w:lvlText w:val=""/>
      <w:lvlJc w:val="left"/>
      <w:pPr>
        <w:ind w:left="720" w:hanging="360"/>
      </w:pPr>
      <w:rPr>
        <w:rFonts w:ascii="Symbol" w:hAnsi="Symbol" w:hint="default"/>
      </w:rPr>
    </w:lvl>
    <w:lvl w:ilvl="1" w:tplc="334A029A">
      <w:start w:val="1"/>
      <w:numFmt w:val="bullet"/>
      <w:lvlText w:val="o"/>
      <w:lvlJc w:val="left"/>
      <w:pPr>
        <w:ind w:left="1440" w:hanging="360"/>
      </w:pPr>
      <w:rPr>
        <w:rFonts w:ascii="Courier New" w:hAnsi="Courier New" w:hint="default"/>
      </w:rPr>
    </w:lvl>
    <w:lvl w:ilvl="2" w:tplc="4D5ACE4C">
      <w:start w:val="1"/>
      <w:numFmt w:val="bullet"/>
      <w:lvlText w:val=""/>
      <w:lvlJc w:val="left"/>
      <w:pPr>
        <w:ind w:left="2160" w:hanging="360"/>
      </w:pPr>
      <w:rPr>
        <w:rFonts w:ascii="Wingdings" w:hAnsi="Wingdings" w:hint="default"/>
      </w:rPr>
    </w:lvl>
    <w:lvl w:ilvl="3" w:tplc="B86805DC">
      <w:start w:val="1"/>
      <w:numFmt w:val="bullet"/>
      <w:lvlText w:val=""/>
      <w:lvlJc w:val="left"/>
      <w:pPr>
        <w:ind w:left="2880" w:hanging="360"/>
      </w:pPr>
      <w:rPr>
        <w:rFonts w:ascii="Symbol" w:hAnsi="Symbol" w:hint="default"/>
      </w:rPr>
    </w:lvl>
    <w:lvl w:ilvl="4" w:tplc="0F1E34EE">
      <w:start w:val="1"/>
      <w:numFmt w:val="bullet"/>
      <w:lvlText w:val="o"/>
      <w:lvlJc w:val="left"/>
      <w:pPr>
        <w:ind w:left="3600" w:hanging="360"/>
      </w:pPr>
      <w:rPr>
        <w:rFonts w:ascii="Courier New" w:hAnsi="Courier New" w:hint="default"/>
      </w:rPr>
    </w:lvl>
    <w:lvl w:ilvl="5" w:tplc="EC925222">
      <w:start w:val="1"/>
      <w:numFmt w:val="bullet"/>
      <w:lvlText w:val=""/>
      <w:lvlJc w:val="left"/>
      <w:pPr>
        <w:ind w:left="4320" w:hanging="360"/>
      </w:pPr>
      <w:rPr>
        <w:rFonts w:ascii="Wingdings" w:hAnsi="Wingdings" w:hint="default"/>
      </w:rPr>
    </w:lvl>
    <w:lvl w:ilvl="6" w:tplc="4E22CDCE">
      <w:start w:val="1"/>
      <w:numFmt w:val="bullet"/>
      <w:lvlText w:val=""/>
      <w:lvlJc w:val="left"/>
      <w:pPr>
        <w:ind w:left="5040" w:hanging="360"/>
      </w:pPr>
      <w:rPr>
        <w:rFonts w:ascii="Symbol" w:hAnsi="Symbol" w:hint="default"/>
      </w:rPr>
    </w:lvl>
    <w:lvl w:ilvl="7" w:tplc="D0946A6E">
      <w:start w:val="1"/>
      <w:numFmt w:val="bullet"/>
      <w:lvlText w:val="o"/>
      <w:lvlJc w:val="left"/>
      <w:pPr>
        <w:ind w:left="5760" w:hanging="360"/>
      </w:pPr>
      <w:rPr>
        <w:rFonts w:ascii="Courier New" w:hAnsi="Courier New" w:hint="default"/>
      </w:rPr>
    </w:lvl>
    <w:lvl w:ilvl="8" w:tplc="5704B702">
      <w:start w:val="1"/>
      <w:numFmt w:val="bullet"/>
      <w:lvlText w:val=""/>
      <w:lvlJc w:val="left"/>
      <w:pPr>
        <w:ind w:left="6480" w:hanging="360"/>
      </w:pPr>
      <w:rPr>
        <w:rFonts w:ascii="Wingdings" w:hAnsi="Wingdings" w:hint="default"/>
      </w:rPr>
    </w:lvl>
  </w:abstractNum>
  <w:abstractNum w:abstractNumId="3" w15:restartNumberingAfterBreak="0">
    <w:nsid w:val="166D20A8"/>
    <w:multiLevelType w:val="multilevel"/>
    <w:tmpl w:val="A9DA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4CD00"/>
    <w:multiLevelType w:val="hybridMultilevel"/>
    <w:tmpl w:val="36B40E12"/>
    <w:lvl w:ilvl="0" w:tplc="2F9857FE">
      <w:start w:val="1"/>
      <w:numFmt w:val="bullet"/>
      <w:lvlText w:val=""/>
      <w:lvlJc w:val="left"/>
      <w:pPr>
        <w:ind w:left="1068" w:hanging="360"/>
      </w:pPr>
      <w:rPr>
        <w:rFonts w:ascii="Symbol" w:hAnsi="Symbol" w:hint="default"/>
      </w:rPr>
    </w:lvl>
    <w:lvl w:ilvl="1" w:tplc="3112F22A">
      <w:start w:val="1"/>
      <w:numFmt w:val="bullet"/>
      <w:lvlText w:val="o"/>
      <w:lvlJc w:val="left"/>
      <w:pPr>
        <w:ind w:left="1788" w:hanging="360"/>
      </w:pPr>
      <w:rPr>
        <w:rFonts w:ascii="Courier New" w:hAnsi="Courier New" w:hint="default"/>
      </w:rPr>
    </w:lvl>
    <w:lvl w:ilvl="2" w:tplc="CB1A348E">
      <w:start w:val="1"/>
      <w:numFmt w:val="bullet"/>
      <w:lvlText w:val=""/>
      <w:lvlJc w:val="left"/>
      <w:pPr>
        <w:ind w:left="2508" w:hanging="360"/>
      </w:pPr>
      <w:rPr>
        <w:rFonts w:ascii="Wingdings" w:hAnsi="Wingdings" w:hint="default"/>
      </w:rPr>
    </w:lvl>
    <w:lvl w:ilvl="3" w:tplc="B9381874">
      <w:start w:val="1"/>
      <w:numFmt w:val="bullet"/>
      <w:lvlText w:val=""/>
      <w:lvlJc w:val="left"/>
      <w:pPr>
        <w:ind w:left="3228" w:hanging="360"/>
      </w:pPr>
      <w:rPr>
        <w:rFonts w:ascii="Symbol" w:hAnsi="Symbol" w:hint="default"/>
      </w:rPr>
    </w:lvl>
    <w:lvl w:ilvl="4" w:tplc="A0541D56">
      <w:start w:val="1"/>
      <w:numFmt w:val="bullet"/>
      <w:lvlText w:val="o"/>
      <w:lvlJc w:val="left"/>
      <w:pPr>
        <w:ind w:left="3948" w:hanging="360"/>
      </w:pPr>
      <w:rPr>
        <w:rFonts w:ascii="Courier New" w:hAnsi="Courier New" w:hint="default"/>
      </w:rPr>
    </w:lvl>
    <w:lvl w:ilvl="5" w:tplc="B2C0EDBA">
      <w:start w:val="1"/>
      <w:numFmt w:val="bullet"/>
      <w:lvlText w:val=""/>
      <w:lvlJc w:val="left"/>
      <w:pPr>
        <w:ind w:left="4668" w:hanging="360"/>
      </w:pPr>
      <w:rPr>
        <w:rFonts w:ascii="Wingdings" w:hAnsi="Wingdings" w:hint="default"/>
      </w:rPr>
    </w:lvl>
    <w:lvl w:ilvl="6" w:tplc="7DBE859C">
      <w:start w:val="1"/>
      <w:numFmt w:val="bullet"/>
      <w:lvlText w:val=""/>
      <w:lvlJc w:val="left"/>
      <w:pPr>
        <w:ind w:left="5388" w:hanging="360"/>
      </w:pPr>
      <w:rPr>
        <w:rFonts w:ascii="Symbol" w:hAnsi="Symbol" w:hint="default"/>
      </w:rPr>
    </w:lvl>
    <w:lvl w:ilvl="7" w:tplc="1F7E9542">
      <w:start w:val="1"/>
      <w:numFmt w:val="bullet"/>
      <w:lvlText w:val="o"/>
      <w:lvlJc w:val="left"/>
      <w:pPr>
        <w:ind w:left="6108" w:hanging="360"/>
      </w:pPr>
      <w:rPr>
        <w:rFonts w:ascii="Courier New" w:hAnsi="Courier New" w:hint="default"/>
      </w:rPr>
    </w:lvl>
    <w:lvl w:ilvl="8" w:tplc="6B18CE02">
      <w:start w:val="1"/>
      <w:numFmt w:val="bullet"/>
      <w:lvlText w:val=""/>
      <w:lvlJc w:val="left"/>
      <w:pPr>
        <w:ind w:left="6828"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DC7DD0"/>
    <w:multiLevelType w:val="hybridMultilevel"/>
    <w:tmpl w:val="B198B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F357CD"/>
    <w:multiLevelType w:val="hybridMultilevel"/>
    <w:tmpl w:val="076E6092"/>
    <w:lvl w:ilvl="0" w:tplc="438E2A9E">
      <w:start w:val="1"/>
      <w:numFmt w:val="bullet"/>
      <w:lvlText w:val=""/>
      <w:lvlJc w:val="left"/>
      <w:pPr>
        <w:ind w:left="720" w:hanging="360"/>
      </w:pPr>
      <w:rPr>
        <w:rFonts w:ascii="Symbol" w:hAnsi="Symbol" w:hint="default"/>
      </w:rPr>
    </w:lvl>
    <w:lvl w:ilvl="1" w:tplc="5CB4D6D4">
      <w:start w:val="1"/>
      <w:numFmt w:val="bullet"/>
      <w:lvlText w:val="o"/>
      <w:lvlJc w:val="left"/>
      <w:pPr>
        <w:ind w:left="1440" w:hanging="360"/>
      </w:pPr>
      <w:rPr>
        <w:rFonts w:ascii="Courier New" w:hAnsi="Courier New" w:hint="default"/>
      </w:rPr>
    </w:lvl>
    <w:lvl w:ilvl="2" w:tplc="10F8361C">
      <w:start w:val="1"/>
      <w:numFmt w:val="bullet"/>
      <w:lvlText w:val=""/>
      <w:lvlJc w:val="left"/>
      <w:pPr>
        <w:ind w:left="2160" w:hanging="360"/>
      </w:pPr>
      <w:rPr>
        <w:rFonts w:ascii="Wingdings" w:hAnsi="Wingdings" w:hint="default"/>
      </w:rPr>
    </w:lvl>
    <w:lvl w:ilvl="3" w:tplc="5F78038C">
      <w:start w:val="1"/>
      <w:numFmt w:val="bullet"/>
      <w:lvlText w:val=""/>
      <w:lvlJc w:val="left"/>
      <w:pPr>
        <w:ind w:left="2880" w:hanging="360"/>
      </w:pPr>
      <w:rPr>
        <w:rFonts w:ascii="Symbol" w:hAnsi="Symbol" w:hint="default"/>
      </w:rPr>
    </w:lvl>
    <w:lvl w:ilvl="4" w:tplc="837459BA">
      <w:start w:val="1"/>
      <w:numFmt w:val="bullet"/>
      <w:lvlText w:val="o"/>
      <w:lvlJc w:val="left"/>
      <w:pPr>
        <w:ind w:left="3600" w:hanging="360"/>
      </w:pPr>
      <w:rPr>
        <w:rFonts w:ascii="Courier New" w:hAnsi="Courier New" w:hint="default"/>
      </w:rPr>
    </w:lvl>
    <w:lvl w:ilvl="5" w:tplc="96FE23BE">
      <w:start w:val="1"/>
      <w:numFmt w:val="bullet"/>
      <w:lvlText w:val=""/>
      <w:lvlJc w:val="left"/>
      <w:pPr>
        <w:ind w:left="4320" w:hanging="360"/>
      </w:pPr>
      <w:rPr>
        <w:rFonts w:ascii="Wingdings" w:hAnsi="Wingdings" w:hint="default"/>
      </w:rPr>
    </w:lvl>
    <w:lvl w:ilvl="6" w:tplc="97B0A2C0">
      <w:start w:val="1"/>
      <w:numFmt w:val="bullet"/>
      <w:lvlText w:val=""/>
      <w:lvlJc w:val="left"/>
      <w:pPr>
        <w:ind w:left="5040" w:hanging="360"/>
      </w:pPr>
      <w:rPr>
        <w:rFonts w:ascii="Symbol" w:hAnsi="Symbol" w:hint="default"/>
      </w:rPr>
    </w:lvl>
    <w:lvl w:ilvl="7" w:tplc="38104230">
      <w:start w:val="1"/>
      <w:numFmt w:val="bullet"/>
      <w:lvlText w:val="o"/>
      <w:lvlJc w:val="left"/>
      <w:pPr>
        <w:ind w:left="5760" w:hanging="360"/>
      </w:pPr>
      <w:rPr>
        <w:rFonts w:ascii="Courier New" w:hAnsi="Courier New" w:hint="default"/>
      </w:rPr>
    </w:lvl>
    <w:lvl w:ilvl="8" w:tplc="90B6005A">
      <w:start w:val="1"/>
      <w:numFmt w:val="bullet"/>
      <w:lvlText w:val=""/>
      <w:lvlJc w:val="left"/>
      <w:pPr>
        <w:ind w:left="6480" w:hanging="360"/>
      </w:pPr>
      <w:rPr>
        <w:rFonts w:ascii="Wingdings" w:hAnsi="Wingdings" w:hint="default"/>
      </w:rPr>
    </w:lvl>
  </w:abstractNum>
  <w:abstractNum w:abstractNumId="8" w15:restartNumberingAfterBreak="0">
    <w:nsid w:val="18C8583A"/>
    <w:multiLevelType w:val="hybridMultilevel"/>
    <w:tmpl w:val="E312B146"/>
    <w:lvl w:ilvl="0" w:tplc="4C329BE6">
      <w:start w:val="1"/>
      <w:numFmt w:val="bullet"/>
      <w:lvlText w:val=""/>
      <w:lvlJc w:val="left"/>
      <w:pPr>
        <w:ind w:left="720" w:hanging="360"/>
      </w:pPr>
      <w:rPr>
        <w:rFonts w:ascii="Symbol" w:hAnsi="Symbol" w:hint="default"/>
      </w:rPr>
    </w:lvl>
    <w:lvl w:ilvl="1" w:tplc="54A21F7E">
      <w:start w:val="1"/>
      <w:numFmt w:val="bullet"/>
      <w:lvlText w:val="o"/>
      <w:lvlJc w:val="left"/>
      <w:pPr>
        <w:ind w:left="1440" w:hanging="360"/>
      </w:pPr>
      <w:rPr>
        <w:rFonts w:ascii="Courier New" w:hAnsi="Courier New" w:hint="default"/>
      </w:rPr>
    </w:lvl>
    <w:lvl w:ilvl="2" w:tplc="93D611DE">
      <w:start w:val="1"/>
      <w:numFmt w:val="lowerRoman"/>
      <w:lvlText w:val="%3)"/>
      <w:lvlJc w:val="right"/>
      <w:pPr>
        <w:ind w:left="2160" w:hanging="360"/>
      </w:pPr>
      <w:rPr>
        <w:rFonts w:hint="default"/>
      </w:rPr>
    </w:lvl>
    <w:lvl w:ilvl="3" w:tplc="B384506E">
      <w:start w:val="1"/>
      <w:numFmt w:val="decimal"/>
      <w:lvlText w:val="(%4)"/>
      <w:lvlJc w:val="left"/>
      <w:pPr>
        <w:ind w:left="2880" w:hanging="360"/>
      </w:pPr>
      <w:rPr>
        <w:rFonts w:hint="default"/>
      </w:rPr>
    </w:lvl>
    <w:lvl w:ilvl="4" w:tplc="DA7AFFE0">
      <w:start w:val="1"/>
      <w:numFmt w:val="lowerLetter"/>
      <w:lvlText w:val="(%5)"/>
      <w:lvlJc w:val="left"/>
      <w:pPr>
        <w:ind w:left="3600" w:hanging="360"/>
      </w:pPr>
      <w:rPr>
        <w:rFonts w:hint="default"/>
      </w:rPr>
    </w:lvl>
    <w:lvl w:ilvl="5" w:tplc="E474E8AC">
      <w:start w:val="1"/>
      <w:numFmt w:val="lowerRoman"/>
      <w:lvlText w:val="(%6)"/>
      <w:lvlJc w:val="right"/>
      <w:pPr>
        <w:ind w:left="4320" w:hanging="360"/>
      </w:pPr>
      <w:rPr>
        <w:rFonts w:hint="default"/>
      </w:rPr>
    </w:lvl>
    <w:lvl w:ilvl="6" w:tplc="D2709518">
      <w:start w:val="1"/>
      <w:numFmt w:val="decimal"/>
      <w:lvlText w:val="%7."/>
      <w:lvlJc w:val="left"/>
      <w:pPr>
        <w:ind w:left="5040" w:hanging="360"/>
      </w:pPr>
      <w:rPr>
        <w:rFonts w:hint="default"/>
      </w:rPr>
    </w:lvl>
    <w:lvl w:ilvl="7" w:tplc="3C82AAB2">
      <w:start w:val="1"/>
      <w:numFmt w:val="lowerLetter"/>
      <w:lvlText w:val="%8."/>
      <w:lvlJc w:val="left"/>
      <w:pPr>
        <w:ind w:left="5760" w:hanging="360"/>
      </w:pPr>
      <w:rPr>
        <w:rFonts w:hint="default"/>
      </w:rPr>
    </w:lvl>
    <w:lvl w:ilvl="8" w:tplc="0C1E4566">
      <w:start w:val="1"/>
      <w:numFmt w:val="lowerRoman"/>
      <w:lvlText w:val="%9."/>
      <w:lvlJc w:val="right"/>
      <w:pPr>
        <w:ind w:left="6480" w:hanging="360"/>
      </w:pPr>
      <w:rPr>
        <w:rFonts w:hint="default"/>
      </w:rPr>
    </w:lvl>
  </w:abstractNum>
  <w:abstractNum w:abstractNumId="9"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D248EE"/>
    <w:multiLevelType w:val="hybridMultilevel"/>
    <w:tmpl w:val="4F92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C40105"/>
    <w:multiLevelType w:val="hybridMultilevel"/>
    <w:tmpl w:val="9F0C1E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983DD4"/>
    <w:multiLevelType w:val="hybridMultilevel"/>
    <w:tmpl w:val="D4E28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59C38C"/>
    <w:multiLevelType w:val="hybridMultilevel"/>
    <w:tmpl w:val="86E44184"/>
    <w:lvl w:ilvl="0" w:tplc="CE52D3B0">
      <w:start w:val="1"/>
      <w:numFmt w:val="bullet"/>
      <w:lvlText w:val="o"/>
      <w:lvlJc w:val="left"/>
      <w:pPr>
        <w:ind w:left="1428" w:hanging="360"/>
      </w:pPr>
      <w:rPr>
        <w:rFonts w:ascii="Courier New" w:hAnsi="Courier New" w:hint="default"/>
      </w:rPr>
    </w:lvl>
    <w:lvl w:ilvl="1" w:tplc="AA7CD40C">
      <w:start w:val="1"/>
      <w:numFmt w:val="bullet"/>
      <w:lvlText w:val="o"/>
      <w:lvlJc w:val="left"/>
      <w:pPr>
        <w:ind w:left="2148" w:hanging="360"/>
      </w:pPr>
      <w:rPr>
        <w:rFonts w:ascii="Courier New" w:hAnsi="Courier New" w:hint="default"/>
      </w:rPr>
    </w:lvl>
    <w:lvl w:ilvl="2" w:tplc="4D6233DA">
      <w:start w:val="1"/>
      <w:numFmt w:val="bullet"/>
      <w:lvlText w:val=""/>
      <w:lvlJc w:val="left"/>
      <w:pPr>
        <w:ind w:left="2868" w:hanging="360"/>
      </w:pPr>
      <w:rPr>
        <w:rFonts w:ascii="Wingdings" w:hAnsi="Wingdings" w:hint="default"/>
      </w:rPr>
    </w:lvl>
    <w:lvl w:ilvl="3" w:tplc="7A78C372">
      <w:start w:val="1"/>
      <w:numFmt w:val="bullet"/>
      <w:lvlText w:val=""/>
      <w:lvlJc w:val="left"/>
      <w:pPr>
        <w:ind w:left="3588" w:hanging="360"/>
      </w:pPr>
      <w:rPr>
        <w:rFonts w:ascii="Symbol" w:hAnsi="Symbol" w:hint="default"/>
      </w:rPr>
    </w:lvl>
    <w:lvl w:ilvl="4" w:tplc="8D0A42B8">
      <w:start w:val="1"/>
      <w:numFmt w:val="bullet"/>
      <w:lvlText w:val="o"/>
      <w:lvlJc w:val="left"/>
      <w:pPr>
        <w:ind w:left="4308" w:hanging="360"/>
      </w:pPr>
      <w:rPr>
        <w:rFonts w:ascii="Courier New" w:hAnsi="Courier New" w:hint="default"/>
      </w:rPr>
    </w:lvl>
    <w:lvl w:ilvl="5" w:tplc="E1D07C28">
      <w:start w:val="1"/>
      <w:numFmt w:val="bullet"/>
      <w:lvlText w:val=""/>
      <w:lvlJc w:val="left"/>
      <w:pPr>
        <w:ind w:left="5028" w:hanging="360"/>
      </w:pPr>
      <w:rPr>
        <w:rFonts w:ascii="Wingdings" w:hAnsi="Wingdings" w:hint="default"/>
      </w:rPr>
    </w:lvl>
    <w:lvl w:ilvl="6" w:tplc="B1F24014">
      <w:start w:val="1"/>
      <w:numFmt w:val="bullet"/>
      <w:lvlText w:val=""/>
      <w:lvlJc w:val="left"/>
      <w:pPr>
        <w:ind w:left="5748" w:hanging="360"/>
      </w:pPr>
      <w:rPr>
        <w:rFonts w:ascii="Symbol" w:hAnsi="Symbol" w:hint="default"/>
      </w:rPr>
    </w:lvl>
    <w:lvl w:ilvl="7" w:tplc="C62C273A">
      <w:start w:val="1"/>
      <w:numFmt w:val="bullet"/>
      <w:lvlText w:val="o"/>
      <w:lvlJc w:val="left"/>
      <w:pPr>
        <w:ind w:left="6468" w:hanging="360"/>
      </w:pPr>
      <w:rPr>
        <w:rFonts w:ascii="Courier New" w:hAnsi="Courier New" w:hint="default"/>
      </w:rPr>
    </w:lvl>
    <w:lvl w:ilvl="8" w:tplc="5D96C5A8">
      <w:start w:val="1"/>
      <w:numFmt w:val="bullet"/>
      <w:lvlText w:val=""/>
      <w:lvlJc w:val="left"/>
      <w:pPr>
        <w:ind w:left="7188" w:hanging="360"/>
      </w:pPr>
      <w:rPr>
        <w:rFonts w:ascii="Wingdings" w:hAnsi="Wingdings" w:hint="default"/>
      </w:rPr>
    </w:lvl>
  </w:abstractNum>
  <w:abstractNum w:abstractNumId="14" w15:restartNumberingAfterBreak="0">
    <w:nsid w:val="20C25AE4"/>
    <w:multiLevelType w:val="hybridMultilevel"/>
    <w:tmpl w:val="3F1C9D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BE6474"/>
    <w:multiLevelType w:val="hybridMultilevel"/>
    <w:tmpl w:val="B7B4181C"/>
    <w:lvl w:ilvl="0" w:tplc="5D68FD34">
      <w:start w:val="1"/>
      <w:numFmt w:val="bullet"/>
      <w:lvlText w:val=""/>
      <w:lvlJc w:val="left"/>
      <w:pPr>
        <w:ind w:left="720" w:hanging="360"/>
      </w:pPr>
      <w:rPr>
        <w:rFonts w:ascii="Symbol" w:hAnsi="Symbol" w:hint="default"/>
        <w:i w:val="0"/>
        <w:iC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5C5098"/>
    <w:multiLevelType w:val="hybridMultilevel"/>
    <w:tmpl w:val="6854EA88"/>
    <w:lvl w:ilvl="0" w:tplc="00202118">
      <w:start w:val="1"/>
      <w:numFmt w:val="bullet"/>
      <w:lvlText w:val=""/>
      <w:lvlJc w:val="left"/>
      <w:pPr>
        <w:ind w:left="720" w:hanging="360"/>
      </w:pPr>
      <w:rPr>
        <w:rFonts w:ascii="Symbol" w:hAnsi="Symbol" w:hint="default"/>
      </w:rPr>
    </w:lvl>
    <w:lvl w:ilvl="1" w:tplc="15640070">
      <w:start w:val="1"/>
      <w:numFmt w:val="bullet"/>
      <w:lvlText w:val="o"/>
      <w:lvlJc w:val="left"/>
      <w:pPr>
        <w:ind w:left="1440" w:hanging="360"/>
      </w:pPr>
      <w:rPr>
        <w:rFonts w:ascii="Courier New" w:hAnsi="Courier New" w:hint="default"/>
      </w:rPr>
    </w:lvl>
    <w:lvl w:ilvl="2" w:tplc="04FECC3E">
      <w:start w:val="1"/>
      <w:numFmt w:val="bullet"/>
      <w:lvlText w:val=""/>
      <w:lvlJc w:val="left"/>
      <w:pPr>
        <w:ind w:left="2160" w:hanging="360"/>
      </w:pPr>
      <w:rPr>
        <w:rFonts w:ascii="Wingdings" w:hAnsi="Wingdings" w:hint="default"/>
      </w:rPr>
    </w:lvl>
    <w:lvl w:ilvl="3" w:tplc="220EF892">
      <w:start w:val="1"/>
      <w:numFmt w:val="bullet"/>
      <w:lvlText w:val=""/>
      <w:lvlJc w:val="left"/>
      <w:pPr>
        <w:ind w:left="2880" w:hanging="360"/>
      </w:pPr>
      <w:rPr>
        <w:rFonts w:ascii="Symbol" w:hAnsi="Symbol" w:hint="default"/>
      </w:rPr>
    </w:lvl>
    <w:lvl w:ilvl="4" w:tplc="A7C83E4C">
      <w:start w:val="1"/>
      <w:numFmt w:val="bullet"/>
      <w:lvlText w:val="o"/>
      <w:lvlJc w:val="left"/>
      <w:pPr>
        <w:ind w:left="3600" w:hanging="360"/>
      </w:pPr>
      <w:rPr>
        <w:rFonts w:ascii="Courier New" w:hAnsi="Courier New" w:hint="default"/>
      </w:rPr>
    </w:lvl>
    <w:lvl w:ilvl="5" w:tplc="3EE4399A">
      <w:start w:val="1"/>
      <w:numFmt w:val="bullet"/>
      <w:lvlText w:val=""/>
      <w:lvlJc w:val="left"/>
      <w:pPr>
        <w:ind w:left="4320" w:hanging="360"/>
      </w:pPr>
      <w:rPr>
        <w:rFonts w:ascii="Wingdings" w:hAnsi="Wingdings" w:hint="default"/>
      </w:rPr>
    </w:lvl>
    <w:lvl w:ilvl="6" w:tplc="46721B44">
      <w:start w:val="1"/>
      <w:numFmt w:val="bullet"/>
      <w:lvlText w:val=""/>
      <w:lvlJc w:val="left"/>
      <w:pPr>
        <w:ind w:left="5040" w:hanging="360"/>
      </w:pPr>
      <w:rPr>
        <w:rFonts w:ascii="Symbol" w:hAnsi="Symbol" w:hint="default"/>
      </w:rPr>
    </w:lvl>
    <w:lvl w:ilvl="7" w:tplc="7C34502C">
      <w:start w:val="1"/>
      <w:numFmt w:val="bullet"/>
      <w:lvlText w:val="o"/>
      <w:lvlJc w:val="left"/>
      <w:pPr>
        <w:ind w:left="5760" w:hanging="360"/>
      </w:pPr>
      <w:rPr>
        <w:rFonts w:ascii="Courier New" w:hAnsi="Courier New" w:hint="default"/>
      </w:rPr>
    </w:lvl>
    <w:lvl w:ilvl="8" w:tplc="407E966C">
      <w:start w:val="1"/>
      <w:numFmt w:val="bullet"/>
      <w:lvlText w:val=""/>
      <w:lvlJc w:val="left"/>
      <w:pPr>
        <w:ind w:left="6480" w:hanging="360"/>
      </w:pPr>
      <w:rPr>
        <w:rFonts w:ascii="Wingdings" w:hAnsi="Wingdings" w:hint="default"/>
      </w:rPr>
    </w:lvl>
  </w:abstractNum>
  <w:abstractNum w:abstractNumId="2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C7933"/>
    <w:multiLevelType w:val="hybridMultilevel"/>
    <w:tmpl w:val="BACE1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5A50200"/>
    <w:multiLevelType w:val="hybridMultilevel"/>
    <w:tmpl w:val="54CA5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E50E89"/>
    <w:multiLevelType w:val="hybridMultilevel"/>
    <w:tmpl w:val="8222E5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49407111"/>
    <w:multiLevelType w:val="hybridMultilevel"/>
    <w:tmpl w:val="C6B6E0BA"/>
    <w:lvl w:ilvl="0" w:tplc="CA6AE0E8">
      <w:start w:val="1"/>
      <w:numFmt w:val="bullet"/>
      <w:lvlText w:val=""/>
      <w:lvlJc w:val="left"/>
      <w:pPr>
        <w:ind w:left="720" w:hanging="360"/>
      </w:pPr>
      <w:rPr>
        <w:rFonts w:ascii="Symbol" w:hAnsi="Symbol" w:hint="default"/>
      </w:rPr>
    </w:lvl>
    <w:lvl w:ilvl="1" w:tplc="BF4A08FE">
      <w:start w:val="1"/>
      <w:numFmt w:val="bullet"/>
      <w:lvlText w:val="o"/>
      <w:lvlJc w:val="left"/>
      <w:pPr>
        <w:ind w:left="1440" w:hanging="360"/>
      </w:pPr>
      <w:rPr>
        <w:rFonts w:ascii="Courier New" w:hAnsi="Courier New" w:hint="default"/>
      </w:rPr>
    </w:lvl>
    <w:lvl w:ilvl="2" w:tplc="43E86D4A">
      <w:start w:val="1"/>
      <w:numFmt w:val="bullet"/>
      <w:lvlText w:val=""/>
      <w:lvlJc w:val="left"/>
      <w:pPr>
        <w:ind w:left="2160" w:hanging="360"/>
      </w:pPr>
      <w:rPr>
        <w:rFonts w:ascii="Wingdings" w:hAnsi="Wingdings" w:hint="default"/>
      </w:rPr>
    </w:lvl>
    <w:lvl w:ilvl="3" w:tplc="472E061E">
      <w:start w:val="1"/>
      <w:numFmt w:val="bullet"/>
      <w:lvlText w:val=""/>
      <w:lvlJc w:val="left"/>
      <w:pPr>
        <w:ind w:left="2880" w:hanging="360"/>
      </w:pPr>
      <w:rPr>
        <w:rFonts w:ascii="Symbol" w:hAnsi="Symbol" w:hint="default"/>
      </w:rPr>
    </w:lvl>
    <w:lvl w:ilvl="4" w:tplc="1520C8AA">
      <w:start w:val="1"/>
      <w:numFmt w:val="bullet"/>
      <w:lvlText w:val="o"/>
      <w:lvlJc w:val="left"/>
      <w:pPr>
        <w:ind w:left="3600" w:hanging="360"/>
      </w:pPr>
      <w:rPr>
        <w:rFonts w:ascii="Courier New" w:hAnsi="Courier New" w:hint="default"/>
      </w:rPr>
    </w:lvl>
    <w:lvl w:ilvl="5" w:tplc="C322A0AC">
      <w:start w:val="1"/>
      <w:numFmt w:val="bullet"/>
      <w:lvlText w:val=""/>
      <w:lvlJc w:val="left"/>
      <w:pPr>
        <w:ind w:left="4320" w:hanging="360"/>
      </w:pPr>
      <w:rPr>
        <w:rFonts w:ascii="Wingdings" w:hAnsi="Wingdings" w:hint="default"/>
      </w:rPr>
    </w:lvl>
    <w:lvl w:ilvl="6" w:tplc="5D029024">
      <w:start w:val="1"/>
      <w:numFmt w:val="bullet"/>
      <w:lvlText w:val=""/>
      <w:lvlJc w:val="left"/>
      <w:pPr>
        <w:ind w:left="5040" w:hanging="360"/>
      </w:pPr>
      <w:rPr>
        <w:rFonts w:ascii="Symbol" w:hAnsi="Symbol" w:hint="default"/>
      </w:rPr>
    </w:lvl>
    <w:lvl w:ilvl="7" w:tplc="26260716">
      <w:start w:val="1"/>
      <w:numFmt w:val="bullet"/>
      <w:lvlText w:val="o"/>
      <w:lvlJc w:val="left"/>
      <w:pPr>
        <w:ind w:left="5760" w:hanging="360"/>
      </w:pPr>
      <w:rPr>
        <w:rFonts w:ascii="Courier New" w:hAnsi="Courier New" w:hint="default"/>
      </w:rPr>
    </w:lvl>
    <w:lvl w:ilvl="8" w:tplc="57D03568">
      <w:start w:val="1"/>
      <w:numFmt w:val="bullet"/>
      <w:lvlText w:val=""/>
      <w:lvlJc w:val="left"/>
      <w:pPr>
        <w:ind w:left="6480" w:hanging="360"/>
      </w:pPr>
      <w:rPr>
        <w:rFonts w:ascii="Wingdings" w:hAnsi="Wingdings" w:hint="default"/>
      </w:rPr>
    </w:lvl>
  </w:abstractNum>
  <w:abstractNum w:abstractNumId="28" w15:restartNumberingAfterBreak="0">
    <w:nsid w:val="497337CB"/>
    <w:multiLevelType w:val="hybridMultilevel"/>
    <w:tmpl w:val="58CC0E44"/>
    <w:lvl w:ilvl="0" w:tplc="BA2E2E4E">
      <w:start w:val="1"/>
      <w:numFmt w:val="bullet"/>
      <w:lvlText w:val=""/>
      <w:lvlJc w:val="left"/>
      <w:pPr>
        <w:ind w:left="1068" w:hanging="360"/>
      </w:pPr>
      <w:rPr>
        <w:rFonts w:ascii="Symbol" w:hAnsi="Symbol" w:hint="default"/>
      </w:rPr>
    </w:lvl>
    <w:lvl w:ilvl="1" w:tplc="B1F6CA6E">
      <w:start w:val="1"/>
      <w:numFmt w:val="bullet"/>
      <w:lvlText w:val="o"/>
      <w:lvlJc w:val="left"/>
      <w:pPr>
        <w:ind w:left="1788" w:hanging="360"/>
      </w:pPr>
      <w:rPr>
        <w:rFonts w:ascii="Courier New" w:hAnsi="Courier New" w:hint="default"/>
      </w:rPr>
    </w:lvl>
    <w:lvl w:ilvl="2" w:tplc="5632319A">
      <w:start w:val="1"/>
      <w:numFmt w:val="bullet"/>
      <w:lvlText w:val=""/>
      <w:lvlJc w:val="left"/>
      <w:pPr>
        <w:ind w:left="2508" w:hanging="360"/>
      </w:pPr>
      <w:rPr>
        <w:rFonts w:ascii="Wingdings" w:hAnsi="Wingdings" w:hint="default"/>
      </w:rPr>
    </w:lvl>
    <w:lvl w:ilvl="3" w:tplc="6E52CC9E">
      <w:start w:val="1"/>
      <w:numFmt w:val="bullet"/>
      <w:lvlText w:val=""/>
      <w:lvlJc w:val="left"/>
      <w:pPr>
        <w:ind w:left="3228" w:hanging="360"/>
      </w:pPr>
      <w:rPr>
        <w:rFonts w:ascii="Symbol" w:hAnsi="Symbol" w:hint="default"/>
      </w:rPr>
    </w:lvl>
    <w:lvl w:ilvl="4" w:tplc="3E442A52">
      <w:start w:val="1"/>
      <w:numFmt w:val="bullet"/>
      <w:lvlText w:val="o"/>
      <w:lvlJc w:val="left"/>
      <w:pPr>
        <w:ind w:left="3948" w:hanging="360"/>
      </w:pPr>
      <w:rPr>
        <w:rFonts w:ascii="Courier New" w:hAnsi="Courier New" w:hint="default"/>
      </w:rPr>
    </w:lvl>
    <w:lvl w:ilvl="5" w:tplc="EE945FC4">
      <w:start w:val="1"/>
      <w:numFmt w:val="bullet"/>
      <w:lvlText w:val=""/>
      <w:lvlJc w:val="left"/>
      <w:pPr>
        <w:ind w:left="4668" w:hanging="360"/>
      </w:pPr>
      <w:rPr>
        <w:rFonts w:ascii="Wingdings" w:hAnsi="Wingdings" w:hint="default"/>
      </w:rPr>
    </w:lvl>
    <w:lvl w:ilvl="6" w:tplc="4ABEDF54">
      <w:start w:val="1"/>
      <w:numFmt w:val="bullet"/>
      <w:lvlText w:val=""/>
      <w:lvlJc w:val="left"/>
      <w:pPr>
        <w:ind w:left="5388" w:hanging="360"/>
      </w:pPr>
      <w:rPr>
        <w:rFonts w:ascii="Symbol" w:hAnsi="Symbol" w:hint="default"/>
      </w:rPr>
    </w:lvl>
    <w:lvl w:ilvl="7" w:tplc="357C1E0A">
      <w:start w:val="1"/>
      <w:numFmt w:val="bullet"/>
      <w:lvlText w:val="o"/>
      <w:lvlJc w:val="left"/>
      <w:pPr>
        <w:ind w:left="6108" w:hanging="360"/>
      </w:pPr>
      <w:rPr>
        <w:rFonts w:ascii="Courier New" w:hAnsi="Courier New" w:hint="default"/>
      </w:rPr>
    </w:lvl>
    <w:lvl w:ilvl="8" w:tplc="ABAA4006">
      <w:start w:val="1"/>
      <w:numFmt w:val="bullet"/>
      <w:lvlText w:val=""/>
      <w:lvlJc w:val="left"/>
      <w:pPr>
        <w:ind w:left="6828" w:hanging="360"/>
      </w:pPr>
      <w:rPr>
        <w:rFonts w:ascii="Wingdings" w:hAnsi="Wingdings" w:hint="default"/>
      </w:rPr>
    </w:lvl>
  </w:abstractNum>
  <w:abstractNum w:abstractNumId="29" w15:restartNumberingAfterBreak="0">
    <w:nsid w:val="4F0F3580"/>
    <w:multiLevelType w:val="hybridMultilevel"/>
    <w:tmpl w:val="B914E81C"/>
    <w:lvl w:ilvl="0" w:tplc="43E86D4A">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02FA5A7"/>
    <w:multiLevelType w:val="hybridMultilevel"/>
    <w:tmpl w:val="D6EA5B64"/>
    <w:lvl w:ilvl="0" w:tplc="814CD938">
      <w:start w:val="1"/>
      <w:numFmt w:val="bullet"/>
      <w:lvlText w:val=""/>
      <w:lvlJc w:val="left"/>
      <w:pPr>
        <w:ind w:left="1068" w:hanging="360"/>
      </w:pPr>
      <w:rPr>
        <w:rFonts w:ascii="Symbol" w:hAnsi="Symbol" w:hint="default"/>
      </w:rPr>
    </w:lvl>
    <w:lvl w:ilvl="1" w:tplc="B358C42C">
      <w:start w:val="1"/>
      <w:numFmt w:val="bullet"/>
      <w:lvlText w:val="o"/>
      <w:lvlJc w:val="left"/>
      <w:pPr>
        <w:ind w:left="1788" w:hanging="360"/>
      </w:pPr>
      <w:rPr>
        <w:rFonts w:ascii="Courier New" w:hAnsi="Courier New" w:hint="default"/>
      </w:rPr>
    </w:lvl>
    <w:lvl w:ilvl="2" w:tplc="6428D804">
      <w:start w:val="1"/>
      <w:numFmt w:val="bullet"/>
      <w:lvlText w:val=""/>
      <w:lvlJc w:val="left"/>
      <w:pPr>
        <w:ind w:left="2508" w:hanging="360"/>
      </w:pPr>
      <w:rPr>
        <w:rFonts w:ascii="Wingdings" w:hAnsi="Wingdings" w:hint="default"/>
      </w:rPr>
    </w:lvl>
    <w:lvl w:ilvl="3" w:tplc="D0526BC6">
      <w:start w:val="1"/>
      <w:numFmt w:val="bullet"/>
      <w:lvlText w:val=""/>
      <w:lvlJc w:val="left"/>
      <w:pPr>
        <w:ind w:left="3228" w:hanging="360"/>
      </w:pPr>
      <w:rPr>
        <w:rFonts w:ascii="Symbol" w:hAnsi="Symbol" w:hint="default"/>
      </w:rPr>
    </w:lvl>
    <w:lvl w:ilvl="4" w:tplc="2C3C6AFE">
      <w:start w:val="1"/>
      <w:numFmt w:val="bullet"/>
      <w:lvlText w:val="o"/>
      <w:lvlJc w:val="left"/>
      <w:pPr>
        <w:ind w:left="3948" w:hanging="360"/>
      </w:pPr>
      <w:rPr>
        <w:rFonts w:ascii="Courier New" w:hAnsi="Courier New" w:hint="default"/>
      </w:rPr>
    </w:lvl>
    <w:lvl w:ilvl="5" w:tplc="05CE1050">
      <w:start w:val="1"/>
      <w:numFmt w:val="bullet"/>
      <w:lvlText w:val=""/>
      <w:lvlJc w:val="left"/>
      <w:pPr>
        <w:ind w:left="4668" w:hanging="360"/>
      </w:pPr>
      <w:rPr>
        <w:rFonts w:ascii="Wingdings" w:hAnsi="Wingdings" w:hint="default"/>
      </w:rPr>
    </w:lvl>
    <w:lvl w:ilvl="6" w:tplc="2C169C4A">
      <w:start w:val="1"/>
      <w:numFmt w:val="bullet"/>
      <w:lvlText w:val=""/>
      <w:lvlJc w:val="left"/>
      <w:pPr>
        <w:ind w:left="5388" w:hanging="360"/>
      </w:pPr>
      <w:rPr>
        <w:rFonts w:ascii="Symbol" w:hAnsi="Symbol" w:hint="default"/>
      </w:rPr>
    </w:lvl>
    <w:lvl w:ilvl="7" w:tplc="633A18FC">
      <w:start w:val="1"/>
      <w:numFmt w:val="bullet"/>
      <w:lvlText w:val="o"/>
      <w:lvlJc w:val="left"/>
      <w:pPr>
        <w:ind w:left="6108" w:hanging="360"/>
      </w:pPr>
      <w:rPr>
        <w:rFonts w:ascii="Courier New" w:hAnsi="Courier New" w:hint="default"/>
      </w:rPr>
    </w:lvl>
    <w:lvl w:ilvl="8" w:tplc="D1A06814">
      <w:start w:val="1"/>
      <w:numFmt w:val="bullet"/>
      <w:lvlText w:val=""/>
      <w:lvlJc w:val="left"/>
      <w:pPr>
        <w:ind w:left="6828" w:hanging="360"/>
      </w:pPr>
      <w:rPr>
        <w:rFonts w:ascii="Wingdings" w:hAnsi="Wingdings" w:hint="default"/>
      </w:rPr>
    </w:lvl>
  </w:abstractNum>
  <w:abstractNum w:abstractNumId="31"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2"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55CA5CF3"/>
    <w:multiLevelType w:val="hybridMultilevel"/>
    <w:tmpl w:val="64C2F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565DB3"/>
    <w:multiLevelType w:val="multilevel"/>
    <w:tmpl w:val="910600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856"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569C397D"/>
    <w:multiLevelType w:val="hybridMultilevel"/>
    <w:tmpl w:val="FF88C348"/>
    <w:lvl w:ilvl="0" w:tplc="1988E5DA">
      <w:start w:val="1"/>
      <w:numFmt w:val="bullet"/>
      <w:lvlText w:val=""/>
      <w:lvlJc w:val="left"/>
      <w:pPr>
        <w:ind w:left="720" w:hanging="360"/>
      </w:pPr>
      <w:rPr>
        <w:rFonts w:ascii="Symbol" w:hAnsi="Symbol" w:hint="default"/>
      </w:rPr>
    </w:lvl>
    <w:lvl w:ilvl="1" w:tplc="6EB466F6">
      <w:start w:val="1"/>
      <w:numFmt w:val="bullet"/>
      <w:lvlText w:val="o"/>
      <w:lvlJc w:val="left"/>
      <w:pPr>
        <w:ind w:left="1440" w:hanging="360"/>
      </w:pPr>
      <w:rPr>
        <w:rFonts w:ascii="Courier New" w:hAnsi="Courier New" w:hint="default"/>
      </w:rPr>
    </w:lvl>
    <w:lvl w:ilvl="2" w:tplc="868E8B6E">
      <w:start w:val="1"/>
      <w:numFmt w:val="bullet"/>
      <w:lvlText w:val=""/>
      <w:lvlJc w:val="left"/>
      <w:pPr>
        <w:ind w:left="2160" w:hanging="360"/>
      </w:pPr>
      <w:rPr>
        <w:rFonts w:ascii="Wingdings" w:hAnsi="Wingdings" w:hint="default"/>
      </w:rPr>
    </w:lvl>
    <w:lvl w:ilvl="3" w:tplc="8BA248E2">
      <w:start w:val="1"/>
      <w:numFmt w:val="bullet"/>
      <w:lvlText w:val=""/>
      <w:lvlJc w:val="left"/>
      <w:pPr>
        <w:ind w:left="2880" w:hanging="360"/>
      </w:pPr>
      <w:rPr>
        <w:rFonts w:ascii="Symbol" w:hAnsi="Symbol" w:hint="default"/>
      </w:rPr>
    </w:lvl>
    <w:lvl w:ilvl="4" w:tplc="65E6AF20">
      <w:start w:val="1"/>
      <w:numFmt w:val="bullet"/>
      <w:lvlText w:val="o"/>
      <w:lvlJc w:val="left"/>
      <w:pPr>
        <w:ind w:left="3600" w:hanging="360"/>
      </w:pPr>
      <w:rPr>
        <w:rFonts w:ascii="Courier New" w:hAnsi="Courier New" w:hint="default"/>
      </w:rPr>
    </w:lvl>
    <w:lvl w:ilvl="5" w:tplc="E48EA368">
      <w:start w:val="1"/>
      <w:numFmt w:val="bullet"/>
      <w:lvlText w:val=""/>
      <w:lvlJc w:val="left"/>
      <w:pPr>
        <w:ind w:left="4320" w:hanging="360"/>
      </w:pPr>
      <w:rPr>
        <w:rFonts w:ascii="Wingdings" w:hAnsi="Wingdings" w:hint="default"/>
      </w:rPr>
    </w:lvl>
    <w:lvl w:ilvl="6" w:tplc="5D5CE87E">
      <w:start w:val="1"/>
      <w:numFmt w:val="bullet"/>
      <w:lvlText w:val=""/>
      <w:lvlJc w:val="left"/>
      <w:pPr>
        <w:ind w:left="5040" w:hanging="360"/>
      </w:pPr>
      <w:rPr>
        <w:rFonts w:ascii="Symbol" w:hAnsi="Symbol" w:hint="default"/>
      </w:rPr>
    </w:lvl>
    <w:lvl w:ilvl="7" w:tplc="CAA6DD22">
      <w:start w:val="1"/>
      <w:numFmt w:val="bullet"/>
      <w:lvlText w:val="o"/>
      <w:lvlJc w:val="left"/>
      <w:pPr>
        <w:ind w:left="5760" w:hanging="360"/>
      </w:pPr>
      <w:rPr>
        <w:rFonts w:ascii="Courier New" w:hAnsi="Courier New" w:hint="default"/>
      </w:rPr>
    </w:lvl>
    <w:lvl w:ilvl="8" w:tplc="F124B526">
      <w:start w:val="1"/>
      <w:numFmt w:val="bullet"/>
      <w:lvlText w:val=""/>
      <w:lvlJc w:val="left"/>
      <w:pPr>
        <w:ind w:left="6480" w:hanging="360"/>
      </w:pPr>
      <w:rPr>
        <w:rFonts w:ascii="Wingdings" w:hAnsi="Wingdings" w:hint="default"/>
      </w:rPr>
    </w:lvl>
  </w:abstractNum>
  <w:abstractNum w:abstractNumId="36"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ADA1CA0"/>
    <w:multiLevelType w:val="hybridMultilevel"/>
    <w:tmpl w:val="BF76A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33DC494"/>
    <w:multiLevelType w:val="hybridMultilevel"/>
    <w:tmpl w:val="8DEAD16A"/>
    <w:lvl w:ilvl="0" w:tplc="801405E2">
      <w:start w:val="1"/>
      <w:numFmt w:val="bullet"/>
      <w:lvlText w:val="o"/>
      <w:lvlJc w:val="left"/>
      <w:pPr>
        <w:ind w:left="1428" w:hanging="360"/>
      </w:pPr>
      <w:rPr>
        <w:rFonts w:ascii="Courier New" w:hAnsi="Courier New" w:hint="default"/>
      </w:rPr>
    </w:lvl>
    <w:lvl w:ilvl="1" w:tplc="2656072C">
      <w:start w:val="1"/>
      <w:numFmt w:val="bullet"/>
      <w:lvlText w:val="o"/>
      <w:lvlJc w:val="left"/>
      <w:pPr>
        <w:ind w:left="2148" w:hanging="360"/>
      </w:pPr>
      <w:rPr>
        <w:rFonts w:ascii="Courier New" w:hAnsi="Courier New" w:hint="default"/>
      </w:rPr>
    </w:lvl>
    <w:lvl w:ilvl="2" w:tplc="947498A2">
      <w:start w:val="1"/>
      <w:numFmt w:val="bullet"/>
      <w:lvlText w:val=""/>
      <w:lvlJc w:val="left"/>
      <w:pPr>
        <w:ind w:left="2868" w:hanging="360"/>
      </w:pPr>
      <w:rPr>
        <w:rFonts w:ascii="Wingdings" w:hAnsi="Wingdings" w:hint="default"/>
      </w:rPr>
    </w:lvl>
    <w:lvl w:ilvl="3" w:tplc="17FC7680">
      <w:start w:val="1"/>
      <w:numFmt w:val="bullet"/>
      <w:lvlText w:val=""/>
      <w:lvlJc w:val="left"/>
      <w:pPr>
        <w:ind w:left="3588" w:hanging="360"/>
      </w:pPr>
      <w:rPr>
        <w:rFonts w:ascii="Symbol" w:hAnsi="Symbol" w:hint="default"/>
      </w:rPr>
    </w:lvl>
    <w:lvl w:ilvl="4" w:tplc="7CE0384C">
      <w:start w:val="1"/>
      <w:numFmt w:val="bullet"/>
      <w:lvlText w:val="o"/>
      <w:lvlJc w:val="left"/>
      <w:pPr>
        <w:ind w:left="4308" w:hanging="360"/>
      </w:pPr>
      <w:rPr>
        <w:rFonts w:ascii="Courier New" w:hAnsi="Courier New" w:hint="default"/>
      </w:rPr>
    </w:lvl>
    <w:lvl w:ilvl="5" w:tplc="19AAD79C">
      <w:start w:val="1"/>
      <w:numFmt w:val="bullet"/>
      <w:lvlText w:val=""/>
      <w:lvlJc w:val="left"/>
      <w:pPr>
        <w:ind w:left="5028" w:hanging="360"/>
      </w:pPr>
      <w:rPr>
        <w:rFonts w:ascii="Wingdings" w:hAnsi="Wingdings" w:hint="default"/>
      </w:rPr>
    </w:lvl>
    <w:lvl w:ilvl="6" w:tplc="2AAC7874">
      <w:start w:val="1"/>
      <w:numFmt w:val="bullet"/>
      <w:lvlText w:val=""/>
      <w:lvlJc w:val="left"/>
      <w:pPr>
        <w:ind w:left="5748" w:hanging="360"/>
      </w:pPr>
      <w:rPr>
        <w:rFonts w:ascii="Symbol" w:hAnsi="Symbol" w:hint="default"/>
      </w:rPr>
    </w:lvl>
    <w:lvl w:ilvl="7" w:tplc="9C4C7E14">
      <w:start w:val="1"/>
      <w:numFmt w:val="bullet"/>
      <w:lvlText w:val="o"/>
      <w:lvlJc w:val="left"/>
      <w:pPr>
        <w:ind w:left="6468" w:hanging="360"/>
      </w:pPr>
      <w:rPr>
        <w:rFonts w:ascii="Courier New" w:hAnsi="Courier New" w:hint="default"/>
      </w:rPr>
    </w:lvl>
    <w:lvl w:ilvl="8" w:tplc="3342F192">
      <w:start w:val="1"/>
      <w:numFmt w:val="bullet"/>
      <w:lvlText w:val=""/>
      <w:lvlJc w:val="left"/>
      <w:pPr>
        <w:ind w:left="7188" w:hanging="360"/>
      </w:pPr>
      <w:rPr>
        <w:rFonts w:ascii="Wingdings" w:hAnsi="Wingdings" w:hint="default"/>
      </w:rPr>
    </w:lvl>
  </w:abstractNum>
  <w:abstractNum w:abstractNumId="39" w15:restartNumberingAfterBreak="0">
    <w:nsid w:val="6A3F9D43"/>
    <w:multiLevelType w:val="hybridMultilevel"/>
    <w:tmpl w:val="6846B37E"/>
    <w:lvl w:ilvl="0" w:tplc="73841AEA">
      <w:start w:val="1"/>
      <w:numFmt w:val="bullet"/>
      <w:lvlText w:val=""/>
      <w:lvlJc w:val="left"/>
      <w:pPr>
        <w:ind w:left="720" w:hanging="360"/>
      </w:pPr>
      <w:rPr>
        <w:rFonts w:ascii="Symbol" w:hAnsi="Symbol" w:hint="default"/>
      </w:rPr>
    </w:lvl>
    <w:lvl w:ilvl="1" w:tplc="E8E8A9E0">
      <w:start w:val="1"/>
      <w:numFmt w:val="bullet"/>
      <w:lvlText w:val="o"/>
      <w:lvlJc w:val="left"/>
      <w:pPr>
        <w:ind w:left="1440" w:hanging="360"/>
      </w:pPr>
      <w:rPr>
        <w:rFonts w:ascii="Courier New" w:hAnsi="Courier New" w:hint="default"/>
      </w:rPr>
    </w:lvl>
    <w:lvl w:ilvl="2" w:tplc="6792E3DA">
      <w:start w:val="1"/>
      <w:numFmt w:val="bullet"/>
      <w:lvlText w:val=""/>
      <w:lvlJc w:val="left"/>
      <w:pPr>
        <w:ind w:left="2160" w:hanging="360"/>
      </w:pPr>
      <w:rPr>
        <w:rFonts w:ascii="Wingdings" w:hAnsi="Wingdings" w:hint="default"/>
      </w:rPr>
    </w:lvl>
    <w:lvl w:ilvl="3" w:tplc="DD7C5E6E">
      <w:start w:val="1"/>
      <w:numFmt w:val="bullet"/>
      <w:lvlText w:val=""/>
      <w:lvlJc w:val="left"/>
      <w:pPr>
        <w:ind w:left="2880" w:hanging="360"/>
      </w:pPr>
      <w:rPr>
        <w:rFonts w:ascii="Symbol" w:hAnsi="Symbol" w:hint="default"/>
      </w:rPr>
    </w:lvl>
    <w:lvl w:ilvl="4" w:tplc="0BC4C8F8">
      <w:start w:val="1"/>
      <w:numFmt w:val="bullet"/>
      <w:lvlText w:val="o"/>
      <w:lvlJc w:val="left"/>
      <w:pPr>
        <w:ind w:left="3600" w:hanging="360"/>
      </w:pPr>
      <w:rPr>
        <w:rFonts w:ascii="Courier New" w:hAnsi="Courier New" w:hint="default"/>
      </w:rPr>
    </w:lvl>
    <w:lvl w:ilvl="5" w:tplc="6B3E8BC2">
      <w:start w:val="1"/>
      <w:numFmt w:val="bullet"/>
      <w:lvlText w:val=""/>
      <w:lvlJc w:val="left"/>
      <w:pPr>
        <w:ind w:left="4320" w:hanging="360"/>
      </w:pPr>
      <w:rPr>
        <w:rFonts w:ascii="Wingdings" w:hAnsi="Wingdings" w:hint="default"/>
      </w:rPr>
    </w:lvl>
    <w:lvl w:ilvl="6" w:tplc="FD622562">
      <w:start w:val="1"/>
      <w:numFmt w:val="bullet"/>
      <w:lvlText w:val=""/>
      <w:lvlJc w:val="left"/>
      <w:pPr>
        <w:ind w:left="5040" w:hanging="360"/>
      </w:pPr>
      <w:rPr>
        <w:rFonts w:ascii="Symbol" w:hAnsi="Symbol" w:hint="default"/>
      </w:rPr>
    </w:lvl>
    <w:lvl w:ilvl="7" w:tplc="8EF260F6">
      <w:start w:val="1"/>
      <w:numFmt w:val="bullet"/>
      <w:lvlText w:val="o"/>
      <w:lvlJc w:val="left"/>
      <w:pPr>
        <w:ind w:left="5760" w:hanging="360"/>
      </w:pPr>
      <w:rPr>
        <w:rFonts w:ascii="Courier New" w:hAnsi="Courier New" w:hint="default"/>
      </w:rPr>
    </w:lvl>
    <w:lvl w:ilvl="8" w:tplc="34CE0AA0">
      <w:start w:val="1"/>
      <w:numFmt w:val="bullet"/>
      <w:lvlText w:val=""/>
      <w:lvlJc w:val="left"/>
      <w:pPr>
        <w:ind w:left="6480" w:hanging="360"/>
      </w:pPr>
      <w:rPr>
        <w:rFonts w:ascii="Wingdings" w:hAnsi="Wingdings" w:hint="default"/>
      </w:rPr>
    </w:lvl>
  </w:abstractNum>
  <w:abstractNum w:abstractNumId="40" w15:restartNumberingAfterBreak="0">
    <w:nsid w:val="6BB4045A"/>
    <w:multiLevelType w:val="hybridMultilevel"/>
    <w:tmpl w:val="19BED750"/>
    <w:lvl w:ilvl="0" w:tplc="B4ACDE30">
      <w:start w:val="1"/>
      <w:numFmt w:val="bullet"/>
      <w:lvlText w:val=""/>
      <w:lvlJc w:val="left"/>
      <w:pPr>
        <w:ind w:left="720" w:hanging="360"/>
      </w:pPr>
      <w:rPr>
        <w:rFonts w:ascii="Symbol" w:hAnsi="Symbol" w:hint="default"/>
      </w:rPr>
    </w:lvl>
    <w:lvl w:ilvl="1" w:tplc="80D87008">
      <w:start w:val="1"/>
      <w:numFmt w:val="bullet"/>
      <w:lvlText w:val="o"/>
      <w:lvlJc w:val="left"/>
      <w:pPr>
        <w:ind w:left="1440" w:hanging="360"/>
      </w:pPr>
      <w:rPr>
        <w:rFonts w:ascii="Courier New" w:hAnsi="Courier New" w:hint="default"/>
      </w:rPr>
    </w:lvl>
    <w:lvl w:ilvl="2" w:tplc="764CB416">
      <w:start w:val="1"/>
      <w:numFmt w:val="bullet"/>
      <w:lvlText w:val=""/>
      <w:lvlJc w:val="left"/>
      <w:pPr>
        <w:ind w:left="2160" w:hanging="360"/>
      </w:pPr>
      <w:rPr>
        <w:rFonts w:ascii="Wingdings" w:hAnsi="Wingdings" w:hint="default"/>
      </w:rPr>
    </w:lvl>
    <w:lvl w:ilvl="3" w:tplc="477CF0AE">
      <w:start w:val="1"/>
      <w:numFmt w:val="bullet"/>
      <w:lvlText w:val=""/>
      <w:lvlJc w:val="left"/>
      <w:pPr>
        <w:ind w:left="2880" w:hanging="360"/>
      </w:pPr>
      <w:rPr>
        <w:rFonts w:ascii="Symbol" w:hAnsi="Symbol" w:hint="default"/>
      </w:rPr>
    </w:lvl>
    <w:lvl w:ilvl="4" w:tplc="D4E04F60">
      <w:start w:val="1"/>
      <w:numFmt w:val="bullet"/>
      <w:lvlText w:val="o"/>
      <w:lvlJc w:val="left"/>
      <w:pPr>
        <w:ind w:left="3600" w:hanging="360"/>
      </w:pPr>
      <w:rPr>
        <w:rFonts w:ascii="Courier New" w:hAnsi="Courier New" w:hint="default"/>
      </w:rPr>
    </w:lvl>
    <w:lvl w:ilvl="5" w:tplc="7A7A23E0">
      <w:start w:val="1"/>
      <w:numFmt w:val="bullet"/>
      <w:lvlText w:val=""/>
      <w:lvlJc w:val="left"/>
      <w:pPr>
        <w:ind w:left="4320" w:hanging="360"/>
      </w:pPr>
      <w:rPr>
        <w:rFonts w:ascii="Wingdings" w:hAnsi="Wingdings" w:hint="default"/>
      </w:rPr>
    </w:lvl>
    <w:lvl w:ilvl="6" w:tplc="B6F6A552">
      <w:start w:val="1"/>
      <w:numFmt w:val="bullet"/>
      <w:lvlText w:val=""/>
      <w:lvlJc w:val="left"/>
      <w:pPr>
        <w:ind w:left="5040" w:hanging="360"/>
      </w:pPr>
      <w:rPr>
        <w:rFonts w:ascii="Symbol" w:hAnsi="Symbol" w:hint="default"/>
      </w:rPr>
    </w:lvl>
    <w:lvl w:ilvl="7" w:tplc="B8A89840">
      <w:start w:val="1"/>
      <w:numFmt w:val="bullet"/>
      <w:lvlText w:val="o"/>
      <w:lvlJc w:val="left"/>
      <w:pPr>
        <w:ind w:left="5760" w:hanging="360"/>
      </w:pPr>
      <w:rPr>
        <w:rFonts w:ascii="Courier New" w:hAnsi="Courier New" w:hint="default"/>
      </w:rPr>
    </w:lvl>
    <w:lvl w:ilvl="8" w:tplc="5D948BFC">
      <w:start w:val="1"/>
      <w:numFmt w:val="bullet"/>
      <w:lvlText w:val=""/>
      <w:lvlJc w:val="left"/>
      <w:pPr>
        <w:ind w:left="6480" w:hanging="360"/>
      </w:pPr>
      <w:rPr>
        <w:rFonts w:ascii="Wingdings" w:hAnsi="Wingdings" w:hint="default"/>
      </w:rPr>
    </w:lvl>
  </w:abstractNum>
  <w:abstractNum w:abstractNumId="41" w15:restartNumberingAfterBreak="0">
    <w:nsid w:val="71FCA395"/>
    <w:multiLevelType w:val="hybridMultilevel"/>
    <w:tmpl w:val="023C251E"/>
    <w:lvl w:ilvl="0" w:tplc="61FC7DE0">
      <w:start w:val="1"/>
      <w:numFmt w:val="bullet"/>
      <w:lvlText w:val=""/>
      <w:lvlJc w:val="left"/>
      <w:pPr>
        <w:ind w:left="720" w:hanging="360"/>
      </w:pPr>
      <w:rPr>
        <w:rFonts w:ascii="Symbol" w:hAnsi="Symbol" w:hint="default"/>
      </w:rPr>
    </w:lvl>
    <w:lvl w:ilvl="1" w:tplc="A2A899C2">
      <w:start w:val="1"/>
      <w:numFmt w:val="bullet"/>
      <w:lvlText w:val="o"/>
      <w:lvlJc w:val="left"/>
      <w:pPr>
        <w:ind w:left="1440" w:hanging="360"/>
      </w:pPr>
      <w:rPr>
        <w:rFonts w:ascii="Courier New" w:hAnsi="Courier New" w:hint="default"/>
      </w:rPr>
    </w:lvl>
    <w:lvl w:ilvl="2" w:tplc="541ABFDA">
      <w:start w:val="1"/>
      <w:numFmt w:val="bullet"/>
      <w:lvlText w:val=""/>
      <w:lvlJc w:val="left"/>
      <w:pPr>
        <w:ind w:left="2160" w:hanging="360"/>
      </w:pPr>
      <w:rPr>
        <w:rFonts w:ascii="Wingdings" w:hAnsi="Wingdings" w:hint="default"/>
      </w:rPr>
    </w:lvl>
    <w:lvl w:ilvl="3" w:tplc="8286C5C8">
      <w:start w:val="1"/>
      <w:numFmt w:val="bullet"/>
      <w:lvlText w:val=""/>
      <w:lvlJc w:val="left"/>
      <w:pPr>
        <w:ind w:left="2880" w:hanging="360"/>
      </w:pPr>
      <w:rPr>
        <w:rFonts w:ascii="Symbol" w:hAnsi="Symbol" w:hint="default"/>
      </w:rPr>
    </w:lvl>
    <w:lvl w:ilvl="4" w:tplc="272AC98E">
      <w:start w:val="1"/>
      <w:numFmt w:val="bullet"/>
      <w:lvlText w:val="o"/>
      <w:lvlJc w:val="left"/>
      <w:pPr>
        <w:ind w:left="3600" w:hanging="360"/>
      </w:pPr>
      <w:rPr>
        <w:rFonts w:ascii="Courier New" w:hAnsi="Courier New" w:hint="default"/>
      </w:rPr>
    </w:lvl>
    <w:lvl w:ilvl="5" w:tplc="DD5CC760">
      <w:start w:val="1"/>
      <w:numFmt w:val="bullet"/>
      <w:lvlText w:val=""/>
      <w:lvlJc w:val="left"/>
      <w:pPr>
        <w:ind w:left="4320" w:hanging="360"/>
      </w:pPr>
      <w:rPr>
        <w:rFonts w:ascii="Wingdings" w:hAnsi="Wingdings" w:hint="default"/>
      </w:rPr>
    </w:lvl>
    <w:lvl w:ilvl="6" w:tplc="38F2FF4E">
      <w:start w:val="1"/>
      <w:numFmt w:val="bullet"/>
      <w:lvlText w:val=""/>
      <w:lvlJc w:val="left"/>
      <w:pPr>
        <w:ind w:left="5040" w:hanging="360"/>
      </w:pPr>
      <w:rPr>
        <w:rFonts w:ascii="Symbol" w:hAnsi="Symbol" w:hint="default"/>
      </w:rPr>
    </w:lvl>
    <w:lvl w:ilvl="7" w:tplc="0978B136">
      <w:start w:val="1"/>
      <w:numFmt w:val="bullet"/>
      <w:lvlText w:val="o"/>
      <w:lvlJc w:val="left"/>
      <w:pPr>
        <w:ind w:left="5760" w:hanging="360"/>
      </w:pPr>
      <w:rPr>
        <w:rFonts w:ascii="Courier New" w:hAnsi="Courier New" w:hint="default"/>
      </w:rPr>
    </w:lvl>
    <w:lvl w:ilvl="8" w:tplc="08D8B0C6">
      <w:start w:val="1"/>
      <w:numFmt w:val="bullet"/>
      <w:lvlText w:val=""/>
      <w:lvlJc w:val="left"/>
      <w:pPr>
        <w:ind w:left="6480" w:hanging="360"/>
      </w:pPr>
      <w:rPr>
        <w:rFonts w:ascii="Wingdings" w:hAnsi="Wingdings" w:hint="default"/>
      </w:rPr>
    </w:lvl>
  </w:abstractNum>
  <w:abstractNum w:abstractNumId="4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731762"/>
    <w:multiLevelType w:val="hybridMultilevel"/>
    <w:tmpl w:val="622454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6" w15:restartNumberingAfterBreak="0">
    <w:nsid w:val="7A277168"/>
    <w:multiLevelType w:val="hybridMultilevel"/>
    <w:tmpl w:val="5B0C5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636450895">
    <w:abstractNumId w:val="27"/>
  </w:num>
  <w:num w:numId="2" w16cid:durableId="1981954140">
    <w:abstractNumId w:val="21"/>
  </w:num>
  <w:num w:numId="3" w16cid:durableId="555623766">
    <w:abstractNumId w:val="3"/>
  </w:num>
  <w:num w:numId="4" w16cid:durableId="526918102">
    <w:abstractNumId w:val="13"/>
  </w:num>
  <w:num w:numId="5" w16cid:durableId="1912348187">
    <w:abstractNumId w:val="39"/>
  </w:num>
  <w:num w:numId="6" w16cid:durableId="1779985812">
    <w:abstractNumId w:val="2"/>
  </w:num>
  <w:num w:numId="7" w16cid:durableId="277882682">
    <w:abstractNumId w:val="41"/>
  </w:num>
  <w:num w:numId="8" w16cid:durableId="793794227">
    <w:abstractNumId w:val="4"/>
  </w:num>
  <w:num w:numId="9" w16cid:durableId="1702238771">
    <w:abstractNumId w:val="28"/>
  </w:num>
  <w:num w:numId="10" w16cid:durableId="1105930498">
    <w:abstractNumId w:val="30"/>
  </w:num>
  <w:num w:numId="11" w16cid:durableId="887110989">
    <w:abstractNumId w:val="1"/>
  </w:num>
  <w:num w:numId="12" w16cid:durableId="689917690">
    <w:abstractNumId w:val="40"/>
  </w:num>
  <w:num w:numId="13" w16cid:durableId="167866265">
    <w:abstractNumId w:val="8"/>
  </w:num>
  <w:num w:numId="14" w16cid:durableId="982926376">
    <w:abstractNumId w:val="7"/>
  </w:num>
  <w:num w:numId="15" w16cid:durableId="514345981">
    <w:abstractNumId w:val="35"/>
  </w:num>
  <w:num w:numId="16" w16cid:durableId="597376092">
    <w:abstractNumId w:val="15"/>
  </w:num>
  <w:num w:numId="17" w16cid:durableId="1726947457">
    <w:abstractNumId w:val="47"/>
  </w:num>
  <w:num w:numId="18" w16cid:durableId="941497001">
    <w:abstractNumId w:val="25"/>
  </w:num>
  <w:num w:numId="19" w16cid:durableId="1996032215">
    <w:abstractNumId w:val="36"/>
  </w:num>
  <w:num w:numId="20" w16cid:durableId="1281036264">
    <w:abstractNumId w:val="17"/>
  </w:num>
  <w:num w:numId="21" w16cid:durableId="1789935493">
    <w:abstractNumId w:val="31"/>
  </w:num>
  <w:num w:numId="22" w16cid:durableId="178201347">
    <w:abstractNumId w:val="22"/>
  </w:num>
  <w:num w:numId="23" w16cid:durableId="1456177033">
    <w:abstractNumId w:val="32"/>
  </w:num>
  <w:num w:numId="24" w16cid:durableId="2102750952">
    <w:abstractNumId w:val="43"/>
  </w:num>
  <w:num w:numId="25" w16cid:durableId="201288476">
    <w:abstractNumId w:val="18"/>
  </w:num>
  <w:num w:numId="26" w16cid:durableId="1286307410">
    <w:abstractNumId w:val="19"/>
  </w:num>
  <w:num w:numId="27" w16cid:durableId="1915626101">
    <w:abstractNumId w:val="9"/>
  </w:num>
  <w:num w:numId="28" w16cid:durableId="496458494">
    <w:abstractNumId w:val="5"/>
  </w:num>
  <w:num w:numId="29" w16cid:durableId="2036493721">
    <w:abstractNumId w:val="16"/>
  </w:num>
  <w:num w:numId="30" w16cid:durableId="1511066312">
    <w:abstractNumId w:val="42"/>
  </w:num>
  <w:num w:numId="31" w16cid:durableId="1177305954">
    <w:abstractNumId w:val="45"/>
  </w:num>
  <w:num w:numId="32" w16cid:durableId="965039577">
    <w:abstractNumId w:val="34"/>
  </w:num>
  <w:num w:numId="33" w16cid:durableId="722682664">
    <w:abstractNumId w:val="34"/>
  </w:num>
  <w:num w:numId="34" w16cid:durableId="594023068">
    <w:abstractNumId w:val="11"/>
  </w:num>
  <w:num w:numId="35" w16cid:durableId="259224303">
    <w:abstractNumId w:val="12"/>
  </w:num>
  <w:num w:numId="36" w16cid:durableId="65231594">
    <w:abstractNumId w:val="10"/>
  </w:num>
  <w:num w:numId="37" w16cid:durableId="734939593">
    <w:abstractNumId w:val="44"/>
  </w:num>
  <w:num w:numId="38" w16cid:durableId="2040817632">
    <w:abstractNumId w:val="26"/>
  </w:num>
  <w:num w:numId="39" w16cid:durableId="34240458">
    <w:abstractNumId w:val="33"/>
  </w:num>
  <w:num w:numId="40" w16cid:durableId="431706668">
    <w:abstractNumId w:val="14"/>
  </w:num>
  <w:num w:numId="41" w16cid:durableId="1419016749">
    <w:abstractNumId w:val="38"/>
  </w:num>
  <w:num w:numId="42" w16cid:durableId="515969553">
    <w:abstractNumId w:val="29"/>
  </w:num>
  <w:num w:numId="43" w16cid:durableId="1778328275">
    <w:abstractNumId w:val="20"/>
  </w:num>
  <w:num w:numId="44" w16cid:durableId="1923755736">
    <w:abstractNumId w:val="23"/>
  </w:num>
  <w:num w:numId="45" w16cid:durableId="1307660520">
    <w:abstractNumId w:val="6"/>
  </w:num>
  <w:num w:numId="46" w16cid:durableId="1542016817">
    <w:abstractNumId w:val="37"/>
  </w:num>
  <w:num w:numId="47" w16cid:durableId="749355518">
    <w:abstractNumId w:val="0"/>
  </w:num>
  <w:num w:numId="48" w16cid:durableId="1296570893">
    <w:abstractNumId w:val="24"/>
  </w:num>
  <w:num w:numId="49" w16cid:durableId="1846162571">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2">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2B53"/>
    <w:rsid w:val="00003A5B"/>
    <w:rsid w:val="0000491E"/>
    <w:rsid w:val="000074BD"/>
    <w:rsid w:val="000118D3"/>
    <w:rsid w:val="00012A3C"/>
    <w:rsid w:val="00012A4B"/>
    <w:rsid w:val="000151D4"/>
    <w:rsid w:val="00017127"/>
    <w:rsid w:val="00017ED5"/>
    <w:rsid w:val="00021982"/>
    <w:rsid w:val="00021F9B"/>
    <w:rsid w:val="00022EAB"/>
    <w:rsid w:val="00023936"/>
    <w:rsid w:val="00023C38"/>
    <w:rsid w:val="00025945"/>
    <w:rsid w:val="00025C99"/>
    <w:rsid w:val="0002669C"/>
    <w:rsid w:val="00027559"/>
    <w:rsid w:val="00030F50"/>
    <w:rsid w:val="000315C3"/>
    <w:rsid w:val="000325D2"/>
    <w:rsid w:val="00035252"/>
    <w:rsid w:val="00035CE2"/>
    <w:rsid w:val="000368EA"/>
    <w:rsid w:val="00036B62"/>
    <w:rsid w:val="00037B1D"/>
    <w:rsid w:val="00037F06"/>
    <w:rsid w:val="000403FD"/>
    <w:rsid w:val="00041074"/>
    <w:rsid w:val="000410A4"/>
    <w:rsid w:val="000413CF"/>
    <w:rsid w:val="00041D15"/>
    <w:rsid w:val="00042BDD"/>
    <w:rsid w:val="0004492F"/>
    <w:rsid w:val="00045AFA"/>
    <w:rsid w:val="000460DC"/>
    <w:rsid w:val="00047410"/>
    <w:rsid w:val="00050DCD"/>
    <w:rsid w:val="00051309"/>
    <w:rsid w:val="000541B5"/>
    <w:rsid w:val="00054DC7"/>
    <w:rsid w:val="00055576"/>
    <w:rsid w:val="00055F04"/>
    <w:rsid w:val="000563CE"/>
    <w:rsid w:val="000567E1"/>
    <w:rsid w:val="00056DEC"/>
    <w:rsid w:val="000611DE"/>
    <w:rsid w:val="00062299"/>
    <w:rsid w:val="00062663"/>
    <w:rsid w:val="00064C01"/>
    <w:rsid w:val="00066826"/>
    <w:rsid w:val="00067054"/>
    <w:rsid w:val="00071938"/>
    <w:rsid w:val="0007736F"/>
    <w:rsid w:val="00077AB8"/>
    <w:rsid w:val="00080321"/>
    <w:rsid w:val="000810D3"/>
    <w:rsid w:val="00082630"/>
    <w:rsid w:val="000840E9"/>
    <w:rsid w:val="000841B4"/>
    <w:rsid w:val="00084BC1"/>
    <w:rsid w:val="00086A25"/>
    <w:rsid w:val="00086D1F"/>
    <w:rsid w:val="00087A6E"/>
    <w:rsid w:val="0009605E"/>
    <w:rsid w:val="00096B47"/>
    <w:rsid w:val="0009741D"/>
    <w:rsid w:val="000A1A4A"/>
    <w:rsid w:val="000A4230"/>
    <w:rsid w:val="000A51C9"/>
    <w:rsid w:val="000A51F1"/>
    <w:rsid w:val="000A5378"/>
    <w:rsid w:val="000A5B99"/>
    <w:rsid w:val="000A619D"/>
    <w:rsid w:val="000A64BC"/>
    <w:rsid w:val="000A71A0"/>
    <w:rsid w:val="000A7F20"/>
    <w:rsid w:val="000B06EC"/>
    <w:rsid w:val="000B13A7"/>
    <w:rsid w:val="000B2934"/>
    <w:rsid w:val="000B2F57"/>
    <w:rsid w:val="000B6554"/>
    <w:rsid w:val="000B6A5F"/>
    <w:rsid w:val="000B6DA5"/>
    <w:rsid w:val="000B6F68"/>
    <w:rsid w:val="000B7901"/>
    <w:rsid w:val="000C09C0"/>
    <w:rsid w:val="000C0DE1"/>
    <w:rsid w:val="000C2058"/>
    <w:rsid w:val="000C2C20"/>
    <w:rsid w:val="000C4199"/>
    <w:rsid w:val="000C499B"/>
    <w:rsid w:val="000C4A16"/>
    <w:rsid w:val="000C6018"/>
    <w:rsid w:val="000C622F"/>
    <w:rsid w:val="000C642C"/>
    <w:rsid w:val="000D0561"/>
    <w:rsid w:val="000D372C"/>
    <w:rsid w:val="000D3D30"/>
    <w:rsid w:val="000D4C92"/>
    <w:rsid w:val="000D4DBB"/>
    <w:rsid w:val="000D65E5"/>
    <w:rsid w:val="000D6B2D"/>
    <w:rsid w:val="000D6BD9"/>
    <w:rsid w:val="000D6DD2"/>
    <w:rsid w:val="000D70AD"/>
    <w:rsid w:val="000E0B80"/>
    <w:rsid w:val="000E4DBA"/>
    <w:rsid w:val="000E60D7"/>
    <w:rsid w:val="000E666E"/>
    <w:rsid w:val="000E77C5"/>
    <w:rsid w:val="000F13C0"/>
    <w:rsid w:val="000F3E05"/>
    <w:rsid w:val="000F45D0"/>
    <w:rsid w:val="000F4D4B"/>
    <w:rsid w:val="000F57FB"/>
    <w:rsid w:val="000F6999"/>
    <w:rsid w:val="000F6BC1"/>
    <w:rsid w:val="000F762C"/>
    <w:rsid w:val="001061FB"/>
    <w:rsid w:val="0010627E"/>
    <w:rsid w:val="00106C30"/>
    <w:rsid w:val="00106F68"/>
    <w:rsid w:val="0011148A"/>
    <w:rsid w:val="00113584"/>
    <w:rsid w:val="00113694"/>
    <w:rsid w:val="00114D35"/>
    <w:rsid w:val="001152C7"/>
    <w:rsid w:val="00115505"/>
    <w:rsid w:val="00116A33"/>
    <w:rsid w:val="00116B00"/>
    <w:rsid w:val="0011739E"/>
    <w:rsid w:val="00117825"/>
    <w:rsid w:val="00117D22"/>
    <w:rsid w:val="00120EAA"/>
    <w:rsid w:val="001239C6"/>
    <w:rsid w:val="00123C9F"/>
    <w:rsid w:val="0012458C"/>
    <w:rsid w:val="001257E9"/>
    <w:rsid w:val="001264CD"/>
    <w:rsid w:val="00127C9D"/>
    <w:rsid w:val="00130863"/>
    <w:rsid w:val="001320AD"/>
    <w:rsid w:val="00132F54"/>
    <w:rsid w:val="00133351"/>
    <w:rsid w:val="0013558C"/>
    <w:rsid w:val="00135833"/>
    <w:rsid w:val="00136BF9"/>
    <w:rsid w:val="001373B7"/>
    <w:rsid w:val="00140409"/>
    <w:rsid w:val="001411BB"/>
    <w:rsid w:val="001425D7"/>
    <w:rsid w:val="00142DD4"/>
    <w:rsid w:val="001454B9"/>
    <w:rsid w:val="0014553A"/>
    <w:rsid w:val="001460BB"/>
    <w:rsid w:val="001465CD"/>
    <w:rsid w:val="0014677B"/>
    <w:rsid w:val="00146FDA"/>
    <w:rsid w:val="001474A3"/>
    <w:rsid w:val="001508F4"/>
    <w:rsid w:val="00151036"/>
    <w:rsid w:val="00153242"/>
    <w:rsid w:val="001532E0"/>
    <w:rsid w:val="00154FEC"/>
    <w:rsid w:val="001551E9"/>
    <w:rsid w:val="00155C1A"/>
    <w:rsid w:val="00155DFB"/>
    <w:rsid w:val="001570E5"/>
    <w:rsid w:val="00160629"/>
    <w:rsid w:val="00160F37"/>
    <w:rsid w:val="00161082"/>
    <w:rsid w:val="001611B9"/>
    <w:rsid w:val="001621AF"/>
    <w:rsid w:val="00162E18"/>
    <w:rsid w:val="001631DD"/>
    <w:rsid w:val="00165A57"/>
    <w:rsid w:val="00166741"/>
    <w:rsid w:val="00171A03"/>
    <w:rsid w:val="00172360"/>
    <w:rsid w:val="0017317F"/>
    <w:rsid w:val="00173A4B"/>
    <w:rsid w:val="00173DF3"/>
    <w:rsid w:val="00173FFA"/>
    <w:rsid w:val="00174B76"/>
    <w:rsid w:val="00176691"/>
    <w:rsid w:val="00176C21"/>
    <w:rsid w:val="00177710"/>
    <w:rsid w:val="00180B6E"/>
    <w:rsid w:val="00181611"/>
    <w:rsid w:val="00183AC8"/>
    <w:rsid w:val="00184C67"/>
    <w:rsid w:val="001873EE"/>
    <w:rsid w:val="00187E06"/>
    <w:rsid w:val="0019102F"/>
    <w:rsid w:val="00193146"/>
    <w:rsid w:val="00193FB1"/>
    <w:rsid w:val="001946B7"/>
    <w:rsid w:val="00194805"/>
    <w:rsid w:val="001959DB"/>
    <w:rsid w:val="00197C1F"/>
    <w:rsid w:val="001A292F"/>
    <w:rsid w:val="001A298F"/>
    <w:rsid w:val="001A4857"/>
    <w:rsid w:val="001A50DF"/>
    <w:rsid w:val="001A523F"/>
    <w:rsid w:val="001A5440"/>
    <w:rsid w:val="001B1628"/>
    <w:rsid w:val="001B23D7"/>
    <w:rsid w:val="001B275B"/>
    <w:rsid w:val="001B2F0B"/>
    <w:rsid w:val="001B3672"/>
    <w:rsid w:val="001B4377"/>
    <w:rsid w:val="001B4F2C"/>
    <w:rsid w:val="001B63FB"/>
    <w:rsid w:val="001B7987"/>
    <w:rsid w:val="001C1E0C"/>
    <w:rsid w:val="001C289F"/>
    <w:rsid w:val="001C3999"/>
    <w:rsid w:val="001C6E8F"/>
    <w:rsid w:val="001C705F"/>
    <w:rsid w:val="001C72D2"/>
    <w:rsid w:val="001D06E1"/>
    <w:rsid w:val="001D1599"/>
    <w:rsid w:val="001D37CB"/>
    <w:rsid w:val="001D4B63"/>
    <w:rsid w:val="001D6EBD"/>
    <w:rsid w:val="001D7957"/>
    <w:rsid w:val="001E06A9"/>
    <w:rsid w:val="001E2159"/>
    <w:rsid w:val="001E2DA8"/>
    <w:rsid w:val="001E3FE9"/>
    <w:rsid w:val="001E4AF1"/>
    <w:rsid w:val="001E6B00"/>
    <w:rsid w:val="001E7C5A"/>
    <w:rsid w:val="001F10F5"/>
    <w:rsid w:val="001F213D"/>
    <w:rsid w:val="001F2276"/>
    <w:rsid w:val="001F5D2E"/>
    <w:rsid w:val="0020259E"/>
    <w:rsid w:val="00202963"/>
    <w:rsid w:val="00203A1D"/>
    <w:rsid w:val="00204768"/>
    <w:rsid w:val="00205813"/>
    <w:rsid w:val="002061C0"/>
    <w:rsid w:val="0020659D"/>
    <w:rsid w:val="002108BC"/>
    <w:rsid w:val="0021093C"/>
    <w:rsid w:val="00211400"/>
    <w:rsid w:val="00212297"/>
    <w:rsid w:val="00212B53"/>
    <w:rsid w:val="00213823"/>
    <w:rsid w:val="00215D1C"/>
    <w:rsid w:val="002177B9"/>
    <w:rsid w:val="00217DFC"/>
    <w:rsid w:val="0022050E"/>
    <w:rsid w:val="00220F31"/>
    <w:rsid w:val="002212FE"/>
    <w:rsid w:val="00222108"/>
    <w:rsid w:val="002235FE"/>
    <w:rsid w:val="00224E11"/>
    <w:rsid w:val="002271DC"/>
    <w:rsid w:val="002307B5"/>
    <w:rsid w:val="00232081"/>
    <w:rsid w:val="002331B3"/>
    <w:rsid w:val="0023447D"/>
    <w:rsid w:val="002354F0"/>
    <w:rsid w:val="00235BE8"/>
    <w:rsid w:val="002363EC"/>
    <w:rsid w:val="00236FE3"/>
    <w:rsid w:val="00237FBC"/>
    <w:rsid w:val="0024041A"/>
    <w:rsid w:val="00241DB3"/>
    <w:rsid w:val="00242545"/>
    <w:rsid w:val="00243217"/>
    <w:rsid w:val="0024411B"/>
    <w:rsid w:val="002456B5"/>
    <w:rsid w:val="0024595E"/>
    <w:rsid w:val="00245D98"/>
    <w:rsid w:val="00246A72"/>
    <w:rsid w:val="002502B7"/>
    <w:rsid w:val="00250301"/>
    <w:rsid w:val="00250751"/>
    <w:rsid w:val="00253731"/>
    <w:rsid w:val="00256176"/>
    <w:rsid w:val="0025687A"/>
    <w:rsid w:val="0025694F"/>
    <w:rsid w:val="00256D3D"/>
    <w:rsid w:val="00260C14"/>
    <w:rsid w:val="002613C6"/>
    <w:rsid w:val="00262D34"/>
    <w:rsid w:val="002661FD"/>
    <w:rsid w:val="00266665"/>
    <w:rsid w:val="002671AB"/>
    <w:rsid w:val="00267922"/>
    <w:rsid w:val="00271647"/>
    <w:rsid w:val="00273F63"/>
    <w:rsid w:val="00274881"/>
    <w:rsid w:val="002748B9"/>
    <w:rsid w:val="00274BB4"/>
    <w:rsid w:val="002804D1"/>
    <w:rsid w:val="00282741"/>
    <w:rsid w:val="00282F3A"/>
    <w:rsid w:val="00283951"/>
    <w:rsid w:val="00284C2C"/>
    <w:rsid w:val="00284D0D"/>
    <w:rsid w:val="0028613E"/>
    <w:rsid w:val="00290371"/>
    <w:rsid w:val="00290A98"/>
    <w:rsid w:val="00290F51"/>
    <w:rsid w:val="00290FCB"/>
    <w:rsid w:val="00291456"/>
    <w:rsid w:val="002924E4"/>
    <w:rsid w:val="002926D9"/>
    <w:rsid w:val="00292D0F"/>
    <w:rsid w:val="002932B1"/>
    <w:rsid w:val="00293411"/>
    <w:rsid w:val="00295424"/>
    <w:rsid w:val="00295F41"/>
    <w:rsid w:val="0029675C"/>
    <w:rsid w:val="00296D0E"/>
    <w:rsid w:val="002A1095"/>
    <w:rsid w:val="002A2704"/>
    <w:rsid w:val="002A3089"/>
    <w:rsid w:val="002A38C9"/>
    <w:rsid w:val="002A3F52"/>
    <w:rsid w:val="002A4058"/>
    <w:rsid w:val="002A40DC"/>
    <w:rsid w:val="002A41C4"/>
    <w:rsid w:val="002A4D09"/>
    <w:rsid w:val="002A5149"/>
    <w:rsid w:val="002A5601"/>
    <w:rsid w:val="002A58BA"/>
    <w:rsid w:val="002A7236"/>
    <w:rsid w:val="002B089F"/>
    <w:rsid w:val="002B0F6A"/>
    <w:rsid w:val="002B189C"/>
    <w:rsid w:val="002B1BEC"/>
    <w:rsid w:val="002B35DA"/>
    <w:rsid w:val="002B556F"/>
    <w:rsid w:val="002B7011"/>
    <w:rsid w:val="002C0987"/>
    <w:rsid w:val="002C1441"/>
    <w:rsid w:val="002C3D17"/>
    <w:rsid w:val="002C48F8"/>
    <w:rsid w:val="002C57E5"/>
    <w:rsid w:val="002C65DD"/>
    <w:rsid w:val="002C6952"/>
    <w:rsid w:val="002D061C"/>
    <w:rsid w:val="002D3FC1"/>
    <w:rsid w:val="002D4029"/>
    <w:rsid w:val="002D5106"/>
    <w:rsid w:val="002D537F"/>
    <w:rsid w:val="002D73B9"/>
    <w:rsid w:val="002D7E3C"/>
    <w:rsid w:val="002E14AA"/>
    <w:rsid w:val="002E1F1A"/>
    <w:rsid w:val="002E2518"/>
    <w:rsid w:val="002E2E8A"/>
    <w:rsid w:val="002E35F3"/>
    <w:rsid w:val="002E3B56"/>
    <w:rsid w:val="002E3F0B"/>
    <w:rsid w:val="002E5C58"/>
    <w:rsid w:val="002E603E"/>
    <w:rsid w:val="002E6842"/>
    <w:rsid w:val="002E7E42"/>
    <w:rsid w:val="002F054C"/>
    <w:rsid w:val="002F0669"/>
    <w:rsid w:val="002F12D7"/>
    <w:rsid w:val="002F1478"/>
    <w:rsid w:val="002F2C45"/>
    <w:rsid w:val="002F3795"/>
    <w:rsid w:val="002F433E"/>
    <w:rsid w:val="002F4509"/>
    <w:rsid w:val="002F554C"/>
    <w:rsid w:val="002F5B1C"/>
    <w:rsid w:val="002F7A23"/>
    <w:rsid w:val="00300383"/>
    <w:rsid w:val="003005EF"/>
    <w:rsid w:val="00302084"/>
    <w:rsid w:val="0030358C"/>
    <w:rsid w:val="0030369B"/>
    <w:rsid w:val="003036AA"/>
    <w:rsid w:val="00304D4A"/>
    <w:rsid w:val="00306A04"/>
    <w:rsid w:val="00312627"/>
    <w:rsid w:val="0031439F"/>
    <w:rsid w:val="00314AB3"/>
    <w:rsid w:val="00314C7C"/>
    <w:rsid w:val="00314FC9"/>
    <w:rsid w:val="00315644"/>
    <w:rsid w:val="00316EC0"/>
    <w:rsid w:val="00317824"/>
    <w:rsid w:val="00317E81"/>
    <w:rsid w:val="0032037B"/>
    <w:rsid w:val="00320B0B"/>
    <w:rsid w:val="003210F4"/>
    <w:rsid w:val="00321E43"/>
    <w:rsid w:val="003238D2"/>
    <w:rsid w:val="003261E1"/>
    <w:rsid w:val="003271E8"/>
    <w:rsid w:val="00327AED"/>
    <w:rsid w:val="003313D0"/>
    <w:rsid w:val="00331A69"/>
    <w:rsid w:val="00332341"/>
    <w:rsid w:val="003337A1"/>
    <w:rsid w:val="00333983"/>
    <w:rsid w:val="00335357"/>
    <w:rsid w:val="00335740"/>
    <w:rsid w:val="00336F51"/>
    <w:rsid w:val="0034156B"/>
    <w:rsid w:val="003420D3"/>
    <w:rsid w:val="003429F1"/>
    <w:rsid w:val="00342C24"/>
    <w:rsid w:val="00342CC7"/>
    <w:rsid w:val="003450D1"/>
    <w:rsid w:val="003458BE"/>
    <w:rsid w:val="00346E99"/>
    <w:rsid w:val="00347E34"/>
    <w:rsid w:val="003506A1"/>
    <w:rsid w:val="00350F80"/>
    <w:rsid w:val="003511BB"/>
    <w:rsid w:val="003515EA"/>
    <w:rsid w:val="00351637"/>
    <w:rsid w:val="003520AA"/>
    <w:rsid w:val="003521D1"/>
    <w:rsid w:val="00353778"/>
    <w:rsid w:val="00354B1B"/>
    <w:rsid w:val="0035507A"/>
    <w:rsid w:val="00356DBA"/>
    <w:rsid w:val="0035766B"/>
    <w:rsid w:val="003578A1"/>
    <w:rsid w:val="00357944"/>
    <w:rsid w:val="0036037E"/>
    <w:rsid w:val="00360783"/>
    <w:rsid w:val="003607AD"/>
    <w:rsid w:val="00361616"/>
    <w:rsid w:val="00362B66"/>
    <w:rsid w:val="00363981"/>
    <w:rsid w:val="00363A4B"/>
    <w:rsid w:val="00363D61"/>
    <w:rsid w:val="00364651"/>
    <w:rsid w:val="00364C2B"/>
    <w:rsid w:val="00364F61"/>
    <w:rsid w:val="00365107"/>
    <w:rsid w:val="00365416"/>
    <w:rsid w:val="003657B6"/>
    <w:rsid w:val="00367DE8"/>
    <w:rsid w:val="00370755"/>
    <w:rsid w:val="0037123C"/>
    <w:rsid w:val="00371D50"/>
    <w:rsid w:val="00371EAF"/>
    <w:rsid w:val="00372D1A"/>
    <w:rsid w:val="00374679"/>
    <w:rsid w:val="0037513C"/>
    <w:rsid w:val="00375207"/>
    <w:rsid w:val="0037649A"/>
    <w:rsid w:val="00376ABF"/>
    <w:rsid w:val="00377B09"/>
    <w:rsid w:val="00381015"/>
    <w:rsid w:val="00383FCB"/>
    <w:rsid w:val="003840BB"/>
    <w:rsid w:val="00384243"/>
    <w:rsid w:val="003845D2"/>
    <w:rsid w:val="00384B37"/>
    <w:rsid w:val="003850CE"/>
    <w:rsid w:val="003851A9"/>
    <w:rsid w:val="0038554C"/>
    <w:rsid w:val="00385930"/>
    <w:rsid w:val="003859E2"/>
    <w:rsid w:val="00386EB8"/>
    <w:rsid w:val="00387DDA"/>
    <w:rsid w:val="0039009F"/>
    <w:rsid w:val="003927DF"/>
    <w:rsid w:val="00394E93"/>
    <w:rsid w:val="00395384"/>
    <w:rsid w:val="003958EB"/>
    <w:rsid w:val="0039596B"/>
    <w:rsid w:val="00397076"/>
    <w:rsid w:val="00397B07"/>
    <w:rsid w:val="003A07B1"/>
    <w:rsid w:val="003A11D2"/>
    <w:rsid w:val="003A358F"/>
    <w:rsid w:val="003A55A8"/>
    <w:rsid w:val="003A6E7F"/>
    <w:rsid w:val="003B09F9"/>
    <w:rsid w:val="003B1E9B"/>
    <w:rsid w:val="003B1F85"/>
    <w:rsid w:val="003B30D5"/>
    <w:rsid w:val="003B3DB0"/>
    <w:rsid w:val="003B66D6"/>
    <w:rsid w:val="003C26B3"/>
    <w:rsid w:val="003C340D"/>
    <w:rsid w:val="003C4BD4"/>
    <w:rsid w:val="003C6101"/>
    <w:rsid w:val="003C775B"/>
    <w:rsid w:val="003D0932"/>
    <w:rsid w:val="003D0CCB"/>
    <w:rsid w:val="003D156B"/>
    <w:rsid w:val="003D223C"/>
    <w:rsid w:val="003D261E"/>
    <w:rsid w:val="003D4209"/>
    <w:rsid w:val="003D4DC0"/>
    <w:rsid w:val="003D6DF0"/>
    <w:rsid w:val="003D6EBD"/>
    <w:rsid w:val="003D73AE"/>
    <w:rsid w:val="003D777B"/>
    <w:rsid w:val="003D7A1F"/>
    <w:rsid w:val="003E0EA1"/>
    <w:rsid w:val="003E22FC"/>
    <w:rsid w:val="003E34F0"/>
    <w:rsid w:val="003E3B03"/>
    <w:rsid w:val="003E3C81"/>
    <w:rsid w:val="003E6433"/>
    <w:rsid w:val="003E6CBB"/>
    <w:rsid w:val="003E7733"/>
    <w:rsid w:val="003E7CDB"/>
    <w:rsid w:val="003E7F98"/>
    <w:rsid w:val="003F0B4F"/>
    <w:rsid w:val="003F2B27"/>
    <w:rsid w:val="003F2EFC"/>
    <w:rsid w:val="003F38BE"/>
    <w:rsid w:val="003F3D1A"/>
    <w:rsid w:val="003F5B7B"/>
    <w:rsid w:val="003F7943"/>
    <w:rsid w:val="004003AB"/>
    <w:rsid w:val="00400CEE"/>
    <w:rsid w:val="00400F2A"/>
    <w:rsid w:val="00401ABE"/>
    <w:rsid w:val="00403506"/>
    <w:rsid w:val="004045E3"/>
    <w:rsid w:val="0040528E"/>
    <w:rsid w:val="00405635"/>
    <w:rsid w:val="004060EC"/>
    <w:rsid w:val="00406265"/>
    <w:rsid w:val="00406276"/>
    <w:rsid w:val="004073D8"/>
    <w:rsid w:val="0041063E"/>
    <w:rsid w:val="004108E1"/>
    <w:rsid w:val="00412E80"/>
    <w:rsid w:val="00412F3B"/>
    <w:rsid w:val="004132BD"/>
    <w:rsid w:val="0041353D"/>
    <w:rsid w:val="00414208"/>
    <w:rsid w:val="004152AF"/>
    <w:rsid w:val="00415E9D"/>
    <w:rsid w:val="004168C5"/>
    <w:rsid w:val="00417435"/>
    <w:rsid w:val="00420BBD"/>
    <w:rsid w:val="00421ABA"/>
    <w:rsid w:val="00422496"/>
    <w:rsid w:val="00422CA9"/>
    <w:rsid w:val="00423831"/>
    <w:rsid w:val="004242B5"/>
    <w:rsid w:val="00424903"/>
    <w:rsid w:val="00424A72"/>
    <w:rsid w:val="00424D8E"/>
    <w:rsid w:val="00424FC3"/>
    <w:rsid w:val="0042648F"/>
    <w:rsid w:val="00427235"/>
    <w:rsid w:val="0042728A"/>
    <w:rsid w:val="004274EB"/>
    <w:rsid w:val="00427C52"/>
    <w:rsid w:val="004314D2"/>
    <w:rsid w:val="004327B7"/>
    <w:rsid w:val="00432828"/>
    <w:rsid w:val="00432E1D"/>
    <w:rsid w:val="00433714"/>
    <w:rsid w:val="004369D7"/>
    <w:rsid w:val="00436F5B"/>
    <w:rsid w:val="004372A7"/>
    <w:rsid w:val="0043752E"/>
    <w:rsid w:val="00437673"/>
    <w:rsid w:val="00438167"/>
    <w:rsid w:val="00441747"/>
    <w:rsid w:val="0044182B"/>
    <w:rsid w:val="00441B3C"/>
    <w:rsid w:val="00441C23"/>
    <w:rsid w:val="00442E95"/>
    <w:rsid w:val="00445611"/>
    <w:rsid w:val="00445760"/>
    <w:rsid w:val="00446178"/>
    <w:rsid w:val="00452C69"/>
    <w:rsid w:val="0045442B"/>
    <w:rsid w:val="004544D0"/>
    <w:rsid w:val="004548BE"/>
    <w:rsid w:val="00454A13"/>
    <w:rsid w:val="00455B9A"/>
    <w:rsid w:val="00457C63"/>
    <w:rsid w:val="0046306B"/>
    <w:rsid w:val="004632FA"/>
    <w:rsid w:val="00464B27"/>
    <w:rsid w:val="0046521A"/>
    <w:rsid w:val="00470045"/>
    <w:rsid w:val="00470AB7"/>
    <w:rsid w:val="00470E77"/>
    <w:rsid w:val="004711A1"/>
    <w:rsid w:val="00471582"/>
    <w:rsid w:val="00471BE7"/>
    <w:rsid w:val="00472239"/>
    <w:rsid w:val="004723C3"/>
    <w:rsid w:val="0047240C"/>
    <w:rsid w:val="00474698"/>
    <w:rsid w:val="00477E05"/>
    <w:rsid w:val="00480AA5"/>
    <w:rsid w:val="004811F1"/>
    <w:rsid w:val="00481B99"/>
    <w:rsid w:val="00482365"/>
    <w:rsid w:val="0048286F"/>
    <w:rsid w:val="00482AEF"/>
    <w:rsid w:val="00485F1D"/>
    <w:rsid w:val="00487731"/>
    <w:rsid w:val="00487F22"/>
    <w:rsid w:val="00487F6B"/>
    <w:rsid w:val="00491B25"/>
    <w:rsid w:val="004928D6"/>
    <w:rsid w:val="0049326E"/>
    <w:rsid w:val="004935C8"/>
    <w:rsid w:val="004965E4"/>
    <w:rsid w:val="004967A3"/>
    <w:rsid w:val="004971DB"/>
    <w:rsid w:val="004A0497"/>
    <w:rsid w:val="004A21E6"/>
    <w:rsid w:val="004A2359"/>
    <w:rsid w:val="004A3E54"/>
    <w:rsid w:val="004A412B"/>
    <w:rsid w:val="004B278D"/>
    <w:rsid w:val="004B328F"/>
    <w:rsid w:val="004B34E9"/>
    <w:rsid w:val="004B35F3"/>
    <w:rsid w:val="004B5D24"/>
    <w:rsid w:val="004B6026"/>
    <w:rsid w:val="004B615C"/>
    <w:rsid w:val="004B6D24"/>
    <w:rsid w:val="004B7F94"/>
    <w:rsid w:val="004C02F3"/>
    <w:rsid w:val="004C044A"/>
    <w:rsid w:val="004C1FEA"/>
    <w:rsid w:val="004C352A"/>
    <w:rsid w:val="004C3DA3"/>
    <w:rsid w:val="004C3F03"/>
    <w:rsid w:val="004C7035"/>
    <w:rsid w:val="004C7F22"/>
    <w:rsid w:val="004D12DD"/>
    <w:rsid w:val="004D1DCB"/>
    <w:rsid w:val="004D295D"/>
    <w:rsid w:val="004D2C97"/>
    <w:rsid w:val="004D37F1"/>
    <w:rsid w:val="004D3906"/>
    <w:rsid w:val="004D546D"/>
    <w:rsid w:val="004D65A4"/>
    <w:rsid w:val="004E069E"/>
    <w:rsid w:val="004E33B3"/>
    <w:rsid w:val="004E3883"/>
    <w:rsid w:val="004E3CD7"/>
    <w:rsid w:val="004E57C5"/>
    <w:rsid w:val="004E63F2"/>
    <w:rsid w:val="004E6D53"/>
    <w:rsid w:val="004E6F95"/>
    <w:rsid w:val="004F03D0"/>
    <w:rsid w:val="004F0A54"/>
    <w:rsid w:val="004F1E77"/>
    <w:rsid w:val="004F24EE"/>
    <w:rsid w:val="004F2B14"/>
    <w:rsid w:val="004F3431"/>
    <w:rsid w:val="004F34F4"/>
    <w:rsid w:val="004F43E2"/>
    <w:rsid w:val="004F4A22"/>
    <w:rsid w:val="004F5ECD"/>
    <w:rsid w:val="004F60CF"/>
    <w:rsid w:val="004F7117"/>
    <w:rsid w:val="00501A6D"/>
    <w:rsid w:val="00501ADB"/>
    <w:rsid w:val="005028F5"/>
    <w:rsid w:val="00504EFA"/>
    <w:rsid w:val="005054EF"/>
    <w:rsid w:val="0050568A"/>
    <w:rsid w:val="00506942"/>
    <w:rsid w:val="005100A7"/>
    <w:rsid w:val="0051153C"/>
    <w:rsid w:val="005149BE"/>
    <w:rsid w:val="00515967"/>
    <w:rsid w:val="00515982"/>
    <w:rsid w:val="00515CA6"/>
    <w:rsid w:val="00515D79"/>
    <w:rsid w:val="00516A33"/>
    <w:rsid w:val="00516EB9"/>
    <w:rsid w:val="0052048F"/>
    <w:rsid w:val="00520585"/>
    <w:rsid w:val="00520A84"/>
    <w:rsid w:val="0052113F"/>
    <w:rsid w:val="0052117D"/>
    <w:rsid w:val="00521E5E"/>
    <w:rsid w:val="00522933"/>
    <w:rsid w:val="00525F36"/>
    <w:rsid w:val="005272F3"/>
    <w:rsid w:val="00527B51"/>
    <w:rsid w:val="00527FD3"/>
    <w:rsid w:val="0053029F"/>
    <w:rsid w:val="00530395"/>
    <w:rsid w:val="00531E89"/>
    <w:rsid w:val="00532669"/>
    <w:rsid w:val="00532AE0"/>
    <w:rsid w:val="00532C64"/>
    <w:rsid w:val="0053316C"/>
    <w:rsid w:val="00542379"/>
    <w:rsid w:val="00544507"/>
    <w:rsid w:val="00545208"/>
    <w:rsid w:val="005454B8"/>
    <w:rsid w:val="00546C71"/>
    <w:rsid w:val="005472E2"/>
    <w:rsid w:val="00547EDE"/>
    <w:rsid w:val="00552661"/>
    <w:rsid w:val="00553A03"/>
    <w:rsid w:val="00555CDF"/>
    <w:rsid w:val="00557371"/>
    <w:rsid w:val="0056258C"/>
    <w:rsid w:val="00563A72"/>
    <w:rsid w:val="0056578F"/>
    <w:rsid w:val="005666C7"/>
    <w:rsid w:val="005677B7"/>
    <w:rsid w:val="005704B6"/>
    <w:rsid w:val="00571FC6"/>
    <w:rsid w:val="005723C1"/>
    <w:rsid w:val="00572429"/>
    <w:rsid w:val="00574578"/>
    <w:rsid w:val="00574586"/>
    <w:rsid w:val="00577CE4"/>
    <w:rsid w:val="00580780"/>
    <w:rsid w:val="00580D75"/>
    <w:rsid w:val="00581CE2"/>
    <w:rsid w:val="00582F36"/>
    <w:rsid w:val="00582FEB"/>
    <w:rsid w:val="00584114"/>
    <w:rsid w:val="00590BEE"/>
    <w:rsid w:val="0059196B"/>
    <w:rsid w:val="00592877"/>
    <w:rsid w:val="00595275"/>
    <w:rsid w:val="0059588E"/>
    <w:rsid w:val="005A13CF"/>
    <w:rsid w:val="005A190B"/>
    <w:rsid w:val="005A2409"/>
    <w:rsid w:val="005A34CA"/>
    <w:rsid w:val="005A3F5F"/>
    <w:rsid w:val="005A5354"/>
    <w:rsid w:val="005A5BA2"/>
    <w:rsid w:val="005A69E6"/>
    <w:rsid w:val="005A748F"/>
    <w:rsid w:val="005A7696"/>
    <w:rsid w:val="005B0FE7"/>
    <w:rsid w:val="005B1C01"/>
    <w:rsid w:val="005B1EB3"/>
    <w:rsid w:val="005B2D21"/>
    <w:rsid w:val="005B397D"/>
    <w:rsid w:val="005B5785"/>
    <w:rsid w:val="005B5ADA"/>
    <w:rsid w:val="005B6689"/>
    <w:rsid w:val="005C0E43"/>
    <w:rsid w:val="005C1CA3"/>
    <w:rsid w:val="005C26AD"/>
    <w:rsid w:val="005C3DEC"/>
    <w:rsid w:val="005C4AD1"/>
    <w:rsid w:val="005C6A6D"/>
    <w:rsid w:val="005D1924"/>
    <w:rsid w:val="005D24B5"/>
    <w:rsid w:val="005D2B10"/>
    <w:rsid w:val="005D66CB"/>
    <w:rsid w:val="005D7C9B"/>
    <w:rsid w:val="005E020A"/>
    <w:rsid w:val="005E1649"/>
    <w:rsid w:val="005E1B2A"/>
    <w:rsid w:val="005E1E5D"/>
    <w:rsid w:val="005E2265"/>
    <w:rsid w:val="005E32B1"/>
    <w:rsid w:val="005E54F8"/>
    <w:rsid w:val="005E603E"/>
    <w:rsid w:val="005E729F"/>
    <w:rsid w:val="005E72B7"/>
    <w:rsid w:val="005E77BC"/>
    <w:rsid w:val="005E7BE9"/>
    <w:rsid w:val="005F3057"/>
    <w:rsid w:val="005F346A"/>
    <w:rsid w:val="005F3A19"/>
    <w:rsid w:val="005F4661"/>
    <w:rsid w:val="005F50FE"/>
    <w:rsid w:val="005F5A10"/>
    <w:rsid w:val="005F6D6D"/>
    <w:rsid w:val="00600C45"/>
    <w:rsid w:val="00601EFF"/>
    <w:rsid w:val="00602AE9"/>
    <w:rsid w:val="0060648F"/>
    <w:rsid w:val="00606600"/>
    <w:rsid w:val="00607B20"/>
    <w:rsid w:val="00610D2F"/>
    <w:rsid w:val="00613CDC"/>
    <w:rsid w:val="00615464"/>
    <w:rsid w:val="00617089"/>
    <w:rsid w:val="00617864"/>
    <w:rsid w:val="00620B6B"/>
    <w:rsid w:val="0062200C"/>
    <w:rsid w:val="0062204A"/>
    <w:rsid w:val="00623A97"/>
    <w:rsid w:val="006250A1"/>
    <w:rsid w:val="0062573F"/>
    <w:rsid w:val="0062612B"/>
    <w:rsid w:val="0062635C"/>
    <w:rsid w:val="0062649F"/>
    <w:rsid w:val="00626EC7"/>
    <w:rsid w:val="00632971"/>
    <w:rsid w:val="00632DC3"/>
    <w:rsid w:val="0063425F"/>
    <w:rsid w:val="006352FB"/>
    <w:rsid w:val="0063727A"/>
    <w:rsid w:val="00637E3C"/>
    <w:rsid w:val="00640BC8"/>
    <w:rsid w:val="00642BFC"/>
    <w:rsid w:val="006437C2"/>
    <w:rsid w:val="00643E8E"/>
    <w:rsid w:val="006459AE"/>
    <w:rsid w:val="006470E7"/>
    <w:rsid w:val="00647323"/>
    <w:rsid w:val="006475C1"/>
    <w:rsid w:val="00652BE2"/>
    <w:rsid w:val="00652EDB"/>
    <w:rsid w:val="00653B13"/>
    <w:rsid w:val="00653DE0"/>
    <w:rsid w:val="00654512"/>
    <w:rsid w:val="00654B18"/>
    <w:rsid w:val="00656F3A"/>
    <w:rsid w:val="00657548"/>
    <w:rsid w:val="00663831"/>
    <w:rsid w:val="00663A37"/>
    <w:rsid w:val="006640FA"/>
    <w:rsid w:val="00665D4C"/>
    <w:rsid w:val="00666357"/>
    <w:rsid w:val="006666DF"/>
    <w:rsid w:val="00671070"/>
    <w:rsid w:val="00671EF4"/>
    <w:rsid w:val="00672DFB"/>
    <w:rsid w:val="006737FF"/>
    <w:rsid w:val="006808F3"/>
    <w:rsid w:val="0068449F"/>
    <w:rsid w:val="00684CCB"/>
    <w:rsid w:val="006857C7"/>
    <w:rsid w:val="0068643F"/>
    <w:rsid w:val="006867B8"/>
    <w:rsid w:val="00687F19"/>
    <w:rsid w:val="006912A5"/>
    <w:rsid w:val="006916E5"/>
    <w:rsid w:val="00692FE0"/>
    <w:rsid w:val="00694942"/>
    <w:rsid w:val="00696158"/>
    <w:rsid w:val="00697011"/>
    <w:rsid w:val="006A24F6"/>
    <w:rsid w:val="006A35C5"/>
    <w:rsid w:val="006A726D"/>
    <w:rsid w:val="006A79D1"/>
    <w:rsid w:val="006B0D8C"/>
    <w:rsid w:val="006B4AEB"/>
    <w:rsid w:val="006B60E8"/>
    <w:rsid w:val="006B6897"/>
    <w:rsid w:val="006C0056"/>
    <w:rsid w:val="006C0AD0"/>
    <w:rsid w:val="006C0EB6"/>
    <w:rsid w:val="006C11DA"/>
    <w:rsid w:val="006C1319"/>
    <w:rsid w:val="006C1431"/>
    <w:rsid w:val="006C2673"/>
    <w:rsid w:val="006C2D33"/>
    <w:rsid w:val="006C2EF8"/>
    <w:rsid w:val="006C36C7"/>
    <w:rsid w:val="006C386B"/>
    <w:rsid w:val="006C3ECB"/>
    <w:rsid w:val="006C42F1"/>
    <w:rsid w:val="006C4FB7"/>
    <w:rsid w:val="006C5092"/>
    <w:rsid w:val="006C630C"/>
    <w:rsid w:val="006C652D"/>
    <w:rsid w:val="006C663B"/>
    <w:rsid w:val="006C68DE"/>
    <w:rsid w:val="006C7F47"/>
    <w:rsid w:val="006D14C9"/>
    <w:rsid w:val="006D1834"/>
    <w:rsid w:val="006D50AF"/>
    <w:rsid w:val="006D69F3"/>
    <w:rsid w:val="006D6BBE"/>
    <w:rsid w:val="006E03B7"/>
    <w:rsid w:val="006E067E"/>
    <w:rsid w:val="006E146F"/>
    <w:rsid w:val="006E2992"/>
    <w:rsid w:val="006E35C1"/>
    <w:rsid w:val="006E5371"/>
    <w:rsid w:val="006E555C"/>
    <w:rsid w:val="006E55A9"/>
    <w:rsid w:val="006E6427"/>
    <w:rsid w:val="006E7DC6"/>
    <w:rsid w:val="006F0D51"/>
    <w:rsid w:val="006F3AD5"/>
    <w:rsid w:val="006F4524"/>
    <w:rsid w:val="006F5BB6"/>
    <w:rsid w:val="006F63F8"/>
    <w:rsid w:val="0070040F"/>
    <w:rsid w:val="007009CD"/>
    <w:rsid w:val="00700E0C"/>
    <w:rsid w:val="00701BFD"/>
    <w:rsid w:val="00703B3E"/>
    <w:rsid w:val="007043D1"/>
    <w:rsid w:val="0070463F"/>
    <w:rsid w:val="007047DC"/>
    <w:rsid w:val="0070546E"/>
    <w:rsid w:val="0070735E"/>
    <w:rsid w:val="00707589"/>
    <w:rsid w:val="00707D24"/>
    <w:rsid w:val="00707F0E"/>
    <w:rsid w:val="007121DF"/>
    <w:rsid w:val="00712380"/>
    <w:rsid w:val="0071244F"/>
    <w:rsid w:val="00712F0E"/>
    <w:rsid w:val="00715DC5"/>
    <w:rsid w:val="00716E30"/>
    <w:rsid w:val="00720590"/>
    <w:rsid w:val="00720733"/>
    <w:rsid w:val="007246FB"/>
    <w:rsid w:val="0072583A"/>
    <w:rsid w:val="007264F4"/>
    <w:rsid w:val="007267C2"/>
    <w:rsid w:val="00731EC0"/>
    <w:rsid w:val="0073229D"/>
    <w:rsid w:val="007331CC"/>
    <w:rsid w:val="00733290"/>
    <w:rsid w:val="00733559"/>
    <w:rsid w:val="00733E13"/>
    <w:rsid w:val="007361A7"/>
    <w:rsid w:val="00737436"/>
    <w:rsid w:val="007404BD"/>
    <w:rsid w:val="00740F69"/>
    <w:rsid w:val="00742B67"/>
    <w:rsid w:val="00743873"/>
    <w:rsid w:val="00744A31"/>
    <w:rsid w:val="00746F7F"/>
    <w:rsid w:val="007471F0"/>
    <w:rsid w:val="007501FB"/>
    <w:rsid w:val="0075068D"/>
    <w:rsid w:val="007513A9"/>
    <w:rsid w:val="007517C4"/>
    <w:rsid w:val="00751867"/>
    <w:rsid w:val="00753BBD"/>
    <w:rsid w:val="00755D5A"/>
    <w:rsid w:val="007563D5"/>
    <w:rsid w:val="007576E7"/>
    <w:rsid w:val="00757892"/>
    <w:rsid w:val="00757ACE"/>
    <w:rsid w:val="00757F9A"/>
    <w:rsid w:val="00760996"/>
    <w:rsid w:val="00764027"/>
    <w:rsid w:val="00765985"/>
    <w:rsid w:val="00765BB6"/>
    <w:rsid w:val="00765CD5"/>
    <w:rsid w:val="007665D6"/>
    <w:rsid w:val="00770D75"/>
    <w:rsid w:val="00771068"/>
    <w:rsid w:val="0077201C"/>
    <w:rsid w:val="0077223C"/>
    <w:rsid w:val="00772730"/>
    <w:rsid w:val="007728DF"/>
    <w:rsid w:val="00772F04"/>
    <w:rsid w:val="00773156"/>
    <w:rsid w:val="00773C8C"/>
    <w:rsid w:val="00774A41"/>
    <w:rsid w:val="00775E1F"/>
    <w:rsid w:val="00777D28"/>
    <w:rsid w:val="00780C7E"/>
    <w:rsid w:val="00780E60"/>
    <w:rsid w:val="007812E2"/>
    <w:rsid w:val="00781DBB"/>
    <w:rsid w:val="00782E99"/>
    <w:rsid w:val="007853AF"/>
    <w:rsid w:val="00785CA5"/>
    <w:rsid w:val="00787D96"/>
    <w:rsid w:val="00787F62"/>
    <w:rsid w:val="00790FCF"/>
    <w:rsid w:val="00791386"/>
    <w:rsid w:val="00792A06"/>
    <w:rsid w:val="00792C81"/>
    <w:rsid w:val="00793B52"/>
    <w:rsid w:val="007940A8"/>
    <w:rsid w:val="007960E0"/>
    <w:rsid w:val="00796B24"/>
    <w:rsid w:val="00797C0F"/>
    <w:rsid w:val="007A076F"/>
    <w:rsid w:val="007A2ABC"/>
    <w:rsid w:val="007A2E75"/>
    <w:rsid w:val="007A5F13"/>
    <w:rsid w:val="007B0DB6"/>
    <w:rsid w:val="007B174F"/>
    <w:rsid w:val="007B356C"/>
    <w:rsid w:val="007B3BA8"/>
    <w:rsid w:val="007B3D3A"/>
    <w:rsid w:val="007C0E7D"/>
    <w:rsid w:val="007C2F72"/>
    <w:rsid w:val="007C31D5"/>
    <w:rsid w:val="007C35F0"/>
    <w:rsid w:val="007C3D1F"/>
    <w:rsid w:val="007C3EF3"/>
    <w:rsid w:val="007C538C"/>
    <w:rsid w:val="007C5476"/>
    <w:rsid w:val="007C67CA"/>
    <w:rsid w:val="007D133C"/>
    <w:rsid w:val="007D4308"/>
    <w:rsid w:val="007D5700"/>
    <w:rsid w:val="007D6D35"/>
    <w:rsid w:val="007E0A10"/>
    <w:rsid w:val="007E13C9"/>
    <w:rsid w:val="007E23DD"/>
    <w:rsid w:val="007E3ED9"/>
    <w:rsid w:val="007E5C49"/>
    <w:rsid w:val="007E641E"/>
    <w:rsid w:val="007E73E8"/>
    <w:rsid w:val="007E7EE5"/>
    <w:rsid w:val="007F0575"/>
    <w:rsid w:val="007F0C5B"/>
    <w:rsid w:val="007F5040"/>
    <w:rsid w:val="007F5049"/>
    <w:rsid w:val="007F598D"/>
    <w:rsid w:val="007F64C9"/>
    <w:rsid w:val="007F79DC"/>
    <w:rsid w:val="00801E98"/>
    <w:rsid w:val="0080210D"/>
    <w:rsid w:val="008025D4"/>
    <w:rsid w:val="00805982"/>
    <w:rsid w:val="00806A31"/>
    <w:rsid w:val="00806B01"/>
    <w:rsid w:val="00806EBB"/>
    <w:rsid w:val="008070AB"/>
    <w:rsid w:val="008076AC"/>
    <w:rsid w:val="008078B8"/>
    <w:rsid w:val="0081061B"/>
    <w:rsid w:val="00810F2E"/>
    <w:rsid w:val="0081101D"/>
    <w:rsid w:val="00813801"/>
    <w:rsid w:val="0081483B"/>
    <w:rsid w:val="00814AF1"/>
    <w:rsid w:val="00815E33"/>
    <w:rsid w:val="0081647A"/>
    <w:rsid w:val="00816CE9"/>
    <w:rsid w:val="0082092E"/>
    <w:rsid w:val="00824ECD"/>
    <w:rsid w:val="008255B9"/>
    <w:rsid w:val="008256B0"/>
    <w:rsid w:val="00826072"/>
    <w:rsid w:val="0082660D"/>
    <w:rsid w:val="0082671B"/>
    <w:rsid w:val="00826E20"/>
    <w:rsid w:val="00827643"/>
    <w:rsid w:val="0082785B"/>
    <w:rsid w:val="00827BF9"/>
    <w:rsid w:val="00831287"/>
    <w:rsid w:val="008329D4"/>
    <w:rsid w:val="00836AE3"/>
    <w:rsid w:val="00837721"/>
    <w:rsid w:val="0084094F"/>
    <w:rsid w:val="008418E9"/>
    <w:rsid w:val="00841AF0"/>
    <w:rsid w:val="008424D7"/>
    <w:rsid w:val="008424DA"/>
    <w:rsid w:val="00843FB7"/>
    <w:rsid w:val="008452FE"/>
    <w:rsid w:val="0084588D"/>
    <w:rsid w:val="00847FA1"/>
    <w:rsid w:val="00851921"/>
    <w:rsid w:val="008539E4"/>
    <w:rsid w:val="00854F0E"/>
    <w:rsid w:val="008550FC"/>
    <w:rsid w:val="00856A34"/>
    <w:rsid w:val="00857FA2"/>
    <w:rsid w:val="008601D2"/>
    <w:rsid w:val="00862FB8"/>
    <w:rsid w:val="00863663"/>
    <w:rsid w:val="008642D6"/>
    <w:rsid w:val="00866DA8"/>
    <w:rsid w:val="00867A47"/>
    <w:rsid w:val="0087283D"/>
    <w:rsid w:val="00874353"/>
    <w:rsid w:val="00875417"/>
    <w:rsid w:val="00876303"/>
    <w:rsid w:val="008763AE"/>
    <w:rsid w:val="00877C9E"/>
    <w:rsid w:val="00877FE3"/>
    <w:rsid w:val="00880562"/>
    <w:rsid w:val="008815F5"/>
    <w:rsid w:val="008824FE"/>
    <w:rsid w:val="00882D0E"/>
    <w:rsid w:val="00884990"/>
    <w:rsid w:val="00890676"/>
    <w:rsid w:val="00890E9D"/>
    <w:rsid w:val="00891375"/>
    <w:rsid w:val="008917FA"/>
    <w:rsid w:val="008938DD"/>
    <w:rsid w:val="00894466"/>
    <w:rsid w:val="00897715"/>
    <w:rsid w:val="008A084F"/>
    <w:rsid w:val="008A15F8"/>
    <w:rsid w:val="008A2536"/>
    <w:rsid w:val="008A4753"/>
    <w:rsid w:val="008A68AC"/>
    <w:rsid w:val="008B12AD"/>
    <w:rsid w:val="008B1A64"/>
    <w:rsid w:val="008B39A2"/>
    <w:rsid w:val="008B5ADC"/>
    <w:rsid w:val="008B6FE7"/>
    <w:rsid w:val="008B7536"/>
    <w:rsid w:val="008C0EFE"/>
    <w:rsid w:val="008C2339"/>
    <w:rsid w:val="008C3F44"/>
    <w:rsid w:val="008C725B"/>
    <w:rsid w:val="008C7E36"/>
    <w:rsid w:val="008D16F2"/>
    <w:rsid w:val="008D3454"/>
    <w:rsid w:val="008D457E"/>
    <w:rsid w:val="008D7659"/>
    <w:rsid w:val="008E01FD"/>
    <w:rsid w:val="008E2377"/>
    <w:rsid w:val="008E302A"/>
    <w:rsid w:val="008E4239"/>
    <w:rsid w:val="008E55B8"/>
    <w:rsid w:val="008E6D87"/>
    <w:rsid w:val="008E7724"/>
    <w:rsid w:val="008E7D51"/>
    <w:rsid w:val="008E7E2A"/>
    <w:rsid w:val="008F05B5"/>
    <w:rsid w:val="008F05DA"/>
    <w:rsid w:val="008F0BB3"/>
    <w:rsid w:val="008F0E3D"/>
    <w:rsid w:val="008F396B"/>
    <w:rsid w:val="008F3D03"/>
    <w:rsid w:val="008F6905"/>
    <w:rsid w:val="008F7E73"/>
    <w:rsid w:val="00900C85"/>
    <w:rsid w:val="00901228"/>
    <w:rsid w:val="00902CEE"/>
    <w:rsid w:val="00902F55"/>
    <w:rsid w:val="009030D1"/>
    <w:rsid w:val="00903FB0"/>
    <w:rsid w:val="00905D23"/>
    <w:rsid w:val="009065DE"/>
    <w:rsid w:val="0090716C"/>
    <w:rsid w:val="00907280"/>
    <w:rsid w:val="00907AA2"/>
    <w:rsid w:val="00907CD8"/>
    <w:rsid w:val="00910A07"/>
    <w:rsid w:val="00911A8B"/>
    <w:rsid w:val="0091278B"/>
    <w:rsid w:val="009134FB"/>
    <w:rsid w:val="009139FE"/>
    <w:rsid w:val="00914F09"/>
    <w:rsid w:val="0091539B"/>
    <w:rsid w:val="00915C55"/>
    <w:rsid w:val="00915F4F"/>
    <w:rsid w:val="00915F66"/>
    <w:rsid w:val="009178AB"/>
    <w:rsid w:val="009220AF"/>
    <w:rsid w:val="00923BCA"/>
    <w:rsid w:val="009258CB"/>
    <w:rsid w:val="00925F3C"/>
    <w:rsid w:val="00927A74"/>
    <w:rsid w:val="00927E3D"/>
    <w:rsid w:val="009305F0"/>
    <w:rsid w:val="00931A2D"/>
    <w:rsid w:val="00931EEA"/>
    <w:rsid w:val="0093527A"/>
    <w:rsid w:val="00935732"/>
    <w:rsid w:val="009378BB"/>
    <w:rsid w:val="0093799D"/>
    <w:rsid w:val="009408B3"/>
    <w:rsid w:val="00940B69"/>
    <w:rsid w:val="00942D57"/>
    <w:rsid w:val="00943435"/>
    <w:rsid w:val="009436D5"/>
    <w:rsid w:val="0094458C"/>
    <w:rsid w:val="00944EE6"/>
    <w:rsid w:val="00945810"/>
    <w:rsid w:val="009459EB"/>
    <w:rsid w:val="009464FB"/>
    <w:rsid w:val="0094685A"/>
    <w:rsid w:val="009476BF"/>
    <w:rsid w:val="0095278A"/>
    <w:rsid w:val="009528F7"/>
    <w:rsid w:val="00954840"/>
    <w:rsid w:val="00955F53"/>
    <w:rsid w:val="00956D22"/>
    <w:rsid w:val="009573EF"/>
    <w:rsid w:val="0095772E"/>
    <w:rsid w:val="0096164E"/>
    <w:rsid w:val="00961D1E"/>
    <w:rsid w:val="00962A3A"/>
    <w:rsid w:val="00962EC4"/>
    <w:rsid w:val="00963510"/>
    <w:rsid w:val="009643A0"/>
    <w:rsid w:val="00965FBA"/>
    <w:rsid w:val="009676AE"/>
    <w:rsid w:val="0097034F"/>
    <w:rsid w:val="00973485"/>
    <w:rsid w:val="0097367D"/>
    <w:rsid w:val="009742CA"/>
    <w:rsid w:val="009749BC"/>
    <w:rsid w:val="0097572B"/>
    <w:rsid w:val="00975B11"/>
    <w:rsid w:val="009774C3"/>
    <w:rsid w:val="00977762"/>
    <w:rsid w:val="00977D1D"/>
    <w:rsid w:val="00977F5A"/>
    <w:rsid w:val="00980239"/>
    <w:rsid w:val="009808A8"/>
    <w:rsid w:val="00980AD7"/>
    <w:rsid w:val="00981AFD"/>
    <w:rsid w:val="009821B7"/>
    <w:rsid w:val="00983EBC"/>
    <w:rsid w:val="009841E3"/>
    <w:rsid w:val="00984770"/>
    <w:rsid w:val="00985586"/>
    <w:rsid w:val="00986678"/>
    <w:rsid w:val="00987272"/>
    <w:rsid w:val="009876B2"/>
    <w:rsid w:val="00995A1F"/>
    <w:rsid w:val="00997384"/>
    <w:rsid w:val="009A0237"/>
    <w:rsid w:val="009A08AB"/>
    <w:rsid w:val="009A0E67"/>
    <w:rsid w:val="009A1398"/>
    <w:rsid w:val="009A146B"/>
    <w:rsid w:val="009A39A2"/>
    <w:rsid w:val="009A3D8C"/>
    <w:rsid w:val="009A44EA"/>
    <w:rsid w:val="009A5E79"/>
    <w:rsid w:val="009A6958"/>
    <w:rsid w:val="009A7C9F"/>
    <w:rsid w:val="009B12AE"/>
    <w:rsid w:val="009B4A65"/>
    <w:rsid w:val="009B57A2"/>
    <w:rsid w:val="009B78E3"/>
    <w:rsid w:val="009C2570"/>
    <w:rsid w:val="009C26C4"/>
    <w:rsid w:val="009C2BEF"/>
    <w:rsid w:val="009C3DE4"/>
    <w:rsid w:val="009C4514"/>
    <w:rsid w:val="009C4DDA"/>
    <w:rsid w:val="009C5064"/>
    <w:rsid w:val="009C69CF"/>
    <w:rsid w:val="009C6A57"/>
    <w:rsid w:val="009C75F3"/>
    <w:rsid w:val="009D0EBC"/>
    <w:rsid w:val="009D131C"/>
    <w:rsid w:val="009D179D"/>
    <w:rsid w:val="009D1FB7"/>
    <w:rsid w:val="009D2D60"/>
    <w:rsid w:val="009D31BA"/>
    <w:rsid w:val="009D39A8"/>
    <w:rsid w:val="009D5591"/>
    <w:rsid w:val="009D71AC"/>
    <w:rsid w:val="009D736F"/>
    <w:rsid w:val="009D784F"/>
    <w:rsid w:val="009D78D2"/>
    <w:rsid w:val="009E1031"/>
    <w:rsid w:val="009E2344"/>
    <w:rsid w:val="009E2F7B"/>
    <w:rsid w:val="009E43F6"/>
    <w:rsid w:val="009E51A0"/>
    <w:rsid w:val="009E5622"/>
    <w:rsid w:val="009E5EA4"/>
    <w:rsid w:val="009E6F37"/>
    <w:rsid w:val="009E749A"/>
    <w:rsid w:val="009F056A"/>
    <w:rsid w:val="009F1382"/>
    <w:rsid w:val="009F1435"/>
    <w:rsid w:val="009F32D3"/>
    <w:rsid w:val="009F42C3"/>
    <w:rsid w:val="009F43A3"/>
    <w:rsid w:val="009F4572"/>
    <w:rsid w:val="009F485B"/>
    <w:rsid w:val="009F4A1B"/>
    <w:rsid w:val="009F7830"/>
    <w:rsid w:val="00A0045A"/>
    <w:rsid w:val="00A0079E"/>
    <w:rsid w:val="00A00C1B"/>
    <w:rsid w:val="00A04D57"/>
    <w:rsid w:val="00A04D80"/>
    <w:rsid w:val="00A06008"/>
    <w:rsid w:val="00A066B0"/>
    <w:rsid w:val="00A11071"/>
    <w:rsid w:val="00A11431"/>
    <w:rsid w:val="00A12D96"/>
    <w:rsid w:val="00A13032"/>
    <w:rsid w:val="00A1413D"/>
    <w:rsid w:val="00A14BE4"/>
    <w:rsid w:val="00A161F6"/>
    <w:rsid w:val="00A16A41"/>
    <w:rsid w:val="00A2045B"/>
    <w:rsid w:val="00A20571"/>
    <w:rsid w:val="00A225A9"/>
    <w:rsid w:val="00A23F0C"/>
    <w:rsid w:val="00A242CE"/>
    <w:rsid w:val="00A2521E"/>
    <w:rsid w:val="00A25FA1"/>
    <w:rsid w:val="00A26B94"/>
    <w:rsid w:val="00A26BF1"/>
    <w:rsid w:val="00A31347"/>
    <w:rsid w:val="00A319AF"/>
    <w:rsid w:val="00A31C76"/>
    <w:rsid w:val="00A32377"/>
    <w:rsid w:val="00A335ED"/>
    <w:rsid w:val="00A3384F"/>
    <w:rsid w:val="00A33D91"/>
    <w:rsid w:val="00A341D7"/>
    <w:rsid w:val="00A3462D"/>
    <w:rsid w:val="00A349C0"/>
    <w:rsid w:val="00A35C05"/>
    <w:rsid w:val="00A37C7C"/>
    <w:rsid w:val="00A412A6"/>
    <w:rsid w:val="00A41990"/>
    <w:rsid w:val="00A45A2A"/>
    <w:rsid w:val="00A47344"/>
    <w:rsid w:val="00A50A23"/>
    <w:rsid w:val="00A54D0C"/>
    <w:rsid w:val="00A5536D"/>
    <w:rsid w:val="00A55852"/>
    <w:rsid w:val="00A55B10"/>
    <w:rsid w:val="00A57201"/>
    <w:rsid w:val="00A601C6"/>
    <w:rsid w:val="00A60EDF"/>
    <w:rsid w:val="00A618A5"/>
    <w:rsid w:val="00A626FD"/>
    <w:rsid w:val="00A63541"/>
    <w:rsid w:val="00A64B8D"/>
    <w:rsid w:val="00A6509D"/>
    <w:rsid w:val="00A661E0"/>
    <w:rsid w:val="00A671DB"/>
    <w:rsid w:val="00A676F8"/>
    <w:rsid w:val="00A677DA"/>
    <w:rsid w:val="00A7023A"/>
    <w:rsid w:val="00A71A5B"/>
    <w:rsid w:val="00A71C32"/>
    <w:rsid w:val="00A72EEB"/>
    <w:rsid w:val="00A73961"/>
    <w:rsid w:val="00A73C84"/>
    <w:rsid w:val="00A74896"/>
    <w:rsid w:val="00A758FB"/>
    <w:rsid w:val="00A81A5A"/>
    <w:rsid w:val="00A829AD"/>
    <w:rsid w:val="00A82DAF"/>
    <w:rsid w:val="00A84069"/>
    <w:rsid w:val="00A8553E"/>
    <w:rsid w:val="00A86BF6"/>
    <w:rsid w:val="00A8799A"/>
    <w:rsid w:val="00A90718"/>
    <w:rsid w:val="00A950D2"/>
    <w:rsid w:val="00A95B8E"/>
    <w:rsid w:val="00A97709"/>
    <w:rsid w:val="00AA00E3"/>
    <w:rsid w:val="00AA015D"/>
    <w:rsid w:val="00AA2952"/>
    <w:rsid w:val="00AA3545"/>
    <w:rsid w:val="00AA47E2"/>
    <w:rsid w:val="00AA4C87"/>
    <w:rsid w:val="00AA74D7"/>
    <w:rsid w:val="00AA7542"/>
    <w:rsid w:val="00AB0BE7"/>
    <w:rsid w:val="00AB13BB"/>
    <w:rsid w:val="00AB302A"/>
    <w:rsid w:val="00AB4239"/>
    <w:rsid w:val="00AB4E31"/>
    <w:rsid w:val="00AB7AD5"/>
    <w:rsid w:val="00AB7E3A"/>
    <w:rsid w:val="00AC0730"/>
    <w:rsid w:val="00AC2CE4"/>
    <w:rsid w:val="00AC3489"/>
    <w:rsid w:val="00AC52CB"/>
    <w:rsid w:val="00AC54AC"/>
    <w:rsid w:val="00AC6148"/>
    <w:rsid w:val="00AC6243"/>
    <w:rsid w:val="00AD1294"/>
    <w:rsid w:val="00AD2D92"/>
    <w:rsid w:val="00AD33F2"/>
    <w:rsid w:val="00AD512E"/>
    <w:rsid w:val="00AD52F4"/>
    <w:rsid w:val="00AD5656"/>
    <w:rsid w:val="00AD5E53"/>
    <w:rsid w:val="00AD749C"/>
    <w:rsid w:val="00AE0A27"/>
    <w:rsid w:val="00AE3D4C"/>
    <w:rsid w:val="00AE4161"/>
    <w:rsid w:val="00AE5153"/>
    <w:rsid w:val="00AE51DD"/>
    <w:rsid w:val="00AE5467"/>
    <w:rsid w:val="00AE54DD"/>
    <w:rsid w:val="00AE67A0"/>
    <w:rsid w:val="00AE7538"/>
    <w:rsid w:val="00AF049B"/>
    <w:rsid w:val="00AF07B0"/>
    <w:rsid w:val="00AF0998"/>
    <w:rsid w:val="00AF2BC4"/>
    <w:rsid w:val="00AF3E11"/>
    <w:rsid w:val="00AF5E8B"/>
    <w:rsid w:val="00AF5EB2"/>
    <w:rsid w:val="00AF7BA5"/>
    <w:rsid w:val="00B00255"/>
    <w:rsid w:val="00B00ED3"/>
    <w:rsid w:val="00B01FDB"/>
    <w:rsid w:val="00B0249C"/>
    <w:rsid w:val="00B04B3E"/>
    <w:rsid w:val="00B076E6"/>
    <w:rsid w:val="00B117CA"/>
    <w:rsid w:val="00B11AE6"/>
    <w:rsid w:val="00B13482"/>
    <w:rsid w:val="00B13F40"/>
    <w:rsid w:val="00B1521E"/>
    <w:rsid w:val="00B16032"/>
    <w:rsid w:val="00B16559"/>
    <w:rsid w:val="00B169CD"/>
    <w:rsid w:val="00B171BF"/>
    <w:rsid w:val="00B178D3"/>
    <w:rsid w:val="00B20E51"/>
    <w:rsid w:val="00B2211D"/>
    <w:rsid w:val="00B22311"/>
    <w:rsid w:val="00B23C98"/>
    <w:rsid w:val="00B2415F"/>
    <w:rsid w:val="00B2571C"/>
    <w:rsid w:val="00B260DC"/>
    <w:rsid w:val="00B300B7"/>
    <w:rsid w:val="00B30B15"/>
    <w:rsid w:val="00B31CAF"/>
    <w:rsid w:val="00B32336"/>
    <w:rsid w:val="00B33185"/>
    <w:rsid w:val="00B33792"/>
    <w:rsid w:val="00B33FBA"/>
    <w:rsid w:val="00B350C0"/>
    <w:rsid w:val="00B35C3E"/>
    <w:rsid w:val="00B36DB8"/>
    <w:rsid w:val="00B42467"/>
    <w:rsid w:val="00B44575"/>
    <w:rsid w:val="00B45A24"/>
    <w:rsid w:val="00B45F68"/>
    <w:rsid w:val="00B46788"/>
    <w:rsid w:val="00B4695F"/>
    <w:rsid w:val="00B4725A"/>
    <w:rsid w:val="00B478B7"/>
    <w:rsid w:val="00B5012B"/>
    <w:rsid w:val="00B50F38"/>
    <w:rsid w:val="00B5149A"/>
    <w:rsid w:val="00B52882"/>
    <w:rsid w:val="00B53336"/>
    <w:rsid w:val="00B53C9E"/>
    <w:rsid w:val="00B56E68"/>
    <w:rsid w:val="00B570EF"/>
    <w:rsid w:val="00B57BC5"/>
    <w:rsid w:val="00B61025"/>
    <w:rsid w:val="00B61C1B"/>
    <w:rsid w:val="00B625A5"/>
    <w:rsid w:val="00B64567"/>
    <w:rsid w:val="00B6634E"/>
    <w:rsid w:val="00B701E3"/>
    <w:rsid w:val="00B703AC"/>
    <w:rsid w:val="00B73484"/>
    <w:rsid w:val="00B74751"/>
    <w:rsid w:val="00B74A7C"/>
    <w:rsid w:val="00B74FC4"/>
    <w:rsid w:val="00B7619E"/>
    <w:rsid w:val="00B764FF"/>
    <w:rsid w:val="00B812E2"/>
    <w:rsid w:val="00B819DD"/>
    <w:rsid w:val="00B858E5"/>
    <w:rsid w:val="00B8722F"/>
    <w:rsid w:val="00B9041B"/>
    <w:rsid w:val="00B90CFE"/>
    <w:rsid w:val="00B9225F"/>
    <w:rsid w:val="00B94A97"/>
    <w:rsid w:val="00B94EA4"/>
    <w:rsid w:val="00B94F96"/>
    <w:rsid w:val="00B96BDC"/>
    <w:rsid w:val="00B971CA"/>
    <w:rsid w:val="00BA15CE"/>
    <w:rsid w:val="00BA32BC"/>
    <w:rsid w:val="00BA557B"/>
    <w:rsid w:val="00BA7A08"/>
    <w:rsid w:val="00BB0C7F"/>
    <w:rsid w:val="00BB1F8D"/>
    <w:rsid w:val="00BB2FD7"/>
    <w:rsid w:val="00BB3B8E"/>
    <w:rsid w:val="00BB3D04"/>
    <w:rsid w:val="00BB52DA"/>
    <w:rsid w:val="00BB5336"/>
    <w:rsid w:val="00BB7873"/>
    <w:rsid w:val="00BB7988"/>
    <w:rsid w:val="00BC0B62"/>
    <w:rsid w:val="00BC120B"/>
    <w:rsid w:val="00BC21DB"/>
    <w:rsid w:val="00BC4030"/>
    <w:rsid w:val="00BC4099"/>
    <w:rsid w:val="00BC4941"/>
    <w:rsid w:val="00BC5B70"/>
    <w:rsid w:val="00BD7B4D"/>
    <w:rsid w:val="00BE22DD"/>
    <w:rsid w:val="00BE494A"/>
    <w:rsid w:val="00BE5666"/>
    <w:rsid w:val="00BE5D04"/>
    <w:rsid w:val="00BF032D"/>
    <w:rsid w:val="00BF0337"/>
    <w:rsid w:val="00BF2CF2"/>
    <w:rsid w:val="00BF3096"/>
    <w:rsid w:val="00BF314D"/>
    <w:rsid w:val="00BF3413"/>
    <w:rsid w:val="00BF4079"/>
    <w:rsid w:val="00BF4F7F"/>
    <w:rsid w:val="00BF71AC"/>
    <w:rsid w:val="00BF7324"/>
    <w:rsid w:val="00C0210D"/>
    <w:rsid w:val="00C026AA"/>
    <w:rsid w:val="00C03852"/>
    <w:rsid w:val="00C039F9"/>
    <w:rsid w:val="00C03EC7"/>
    <w:rsid w:val="00C055D1"/>
    <w:rsid w:val="00C05AB7"/>
    <w:rsid w:val="00C06016"/>
    <w:rsid w:val="00C07AE4"/>
    <w:rsid w:val="00C103E4"/>
    <w:rsid w:val="00C11AF6"/>
    <w:rsid w:val="00C11FB7"/>
    <w:rsid w:val="00C12EF3"/>
    <w:rsid w:val="00C13C06"/>
    <w:rsid w:val="00C15C15"/>
    <w:rsid w:val="00C17354"/>
    <w:rsid w:val="00C226B9"/>
    <w:rsid w:val="00C22E38"/>
    <w:rsid w:val="00C22E4A"/>
    <w:rsid w:val="00C24507"/>
    <w:rsid w:val="00C26D92"/>
    <w:rsid w:val="00C30144"/>
    <w:rsid w:val="00C3022F"/>
    <w:rsid w:val="00C32C26"/>
    <w:rsid w:val="00C36F33"/>
    <w:rsid w:val="00C40DB4"/>
    <w:rsid w:val="00C4272C"/>
    <w:rsid w:val="00C42860"/>
    <w:rsid w:val="00C428E6"/>
    <w:rsid w:val="00C43036"/>
    <w:rsid w:val="00C436A3"/>
    <w:rsid w:val="00C448C8"/>
    <w:rsid w:val="00C46A7B"/>
    <w:rsid w:val="00C47725"/>
    <w:rsid w:val="00C500CC"/>
    <w:rsid w:val="00C50EB8"/>
    <w:rsid w:val="00C517EA"/>
    <w:rsid w:val="00C519A4"/>
    <w:rsid w:val="00C54FDE"/>
    <w:rsid w:val="00C55D53"/>
    <w:rsid w:val="00C61444"/>
    <w:rsid w:val="00C62836"/>
    <w:rsid w:val="00C62869"/>
    <w:rsid w:val="00C62C27"/>
    <w:rsid w:val="00C64476"/>
    <w:rsid w:val="00C64ED4"/>
    <w:rsid w:val="00C66428"/>
    <w:rsid w:val="00C702D2"/>
    <w:rsid w:val="00C70765"/>
    <w:rsid w:val="00C73FB0"/>
    <w:rsid w:val="00C75564"/>
    <w:rsid w:val="00C76BA1"/>
    <w:rsid w:val="00C82667"/>
    <w:rsid w:val="00C833E8"/>
    <w:rsid w:val="00C83CCA"/>
    <w:rsid w:val="00C83F22"/>
    <w:rsid w:val="00C84294"/>
    <w:rsid w:val="00C877F6"/>
    <w:rsid w:val="00C87820"/>
    <w:rsid w:val="00C90D49"/>
    <w:rsid w:val="00C92E1B"/>
    <w:rsid w:val="00C9333F"/>
    <w:rsid w:val="00C9365C"/>
    <w:rsid w:val="00C93C15"/>
    <w:rsid w:val="00C94D69"/>
    <w:rsid w:val="00C959AC"/>
    <w:rsid w:val="00C95F1C"/>
    <w:rsid w:val="00C96846"/>
    <w:rsid w:val="00CA1C0A"/>
    <w:rsid w:val="00CA2D6A"/>
    <w:rsid w:val="00CA2DF0"/>
    <w:rsid w:val="00CA3C06"/>
    <w:rsid w:val="00CA3D31"/>
    <w:rsid w:val="00CA4920"/>
    <w:rsid w:val="00CA52D1"/>
    <w:rsid w:val="00CA554F"/>
    <w:rsid w:val="00CA5C9E"/>
    <w:rsid w:val="00CA6FB0"/>
    <w:rsid w:val="00CA772D"/>
    <w:rsid w:val="00CA7823"/>
    <w:rsid w:val="00CA7C6B"/>
    <w:rsid w:val="00CB031F"/>
    <w:rsid w:val="00CB081A"/>
    <w:rsid w:val="00CB19CC"/>
    <w:rsid w:val="00CB2BF4"/>
    <w:rsid w:val="00CB3B2C"/>
    <w:rsid w:val="00CB4257"/>
    <w:rsid w:val="00CB4524"/>
    <w:rsid w:val="00CC06F4"/>
    <w:rsid w:val="00CC0CB4"/>
    <w:rsid w:val="00CC0CC7"/>
    <w:rsid w:val="00CC4E92"/>
    <w:rsid w:val="00CC53B4"/>
    <w:rsid w:val="00CC5FC9"/>
    <w:rsid w:val="00CC743B"/>
    <w:rsid w:val="00CD0675"/>
    <w:rsid w:val="00CD1A07"/>
    <w:rsid w:val="00CD1BB0"/>
    <w:rsid w:val="00CD259D"/>
    <w:rsid w:val="00CD5045"/>
    <w:rsid w:val="00CD5055"/>
    <w:rsid w:val="00CD5780"/>
    <w:rsid w:val="00CD66BA"/>
    <w:rsid w:val="00CD6D7E"/>
    <w:rsid w:val="00CD7D49"/>
    <w:rsid w:val="00CE05C4"/>
    <w:rsid w:val="00CE133D"/>
    <w:rsid w:val="00CE1A00"/>
    <w:rsid w:val="00CE31BF"/>
    <w:rsid w:val="00CE56E6"/>
    <w:rsid w:val="00CE6B5E"/>
    <w:rsid w:val="00CE729E"/>
    <w:rsid w:val="00CE7481"/>
    <w:rsid w:val="00CF04DF"/>
    <w:rsid w:val="00CF05E7"/>
    <w:rsid w:val="00CF15EB"/>
    <w:rsid w:val="00CF20D6"/>
    <w:rsid w:val="00CF47A2"/>
    <w:rsid w:val="00CF4E92"/>
    <w:rsid w:val="00CF4F9F"/>
    <w:rsid w:val="00CF51E9"/>
    <w:rsid w:val="00CF689B"/>
    <w:rsid w:val="00CF76DD"/>
    <w:rsid w:val="00CF77E0"/>
    <w:rsid w:val="00D00252"/>
    <w:rsid w:val="00D00C2A"/>
    <w:rsid w:val="00D02362"/>
    <w:rsid w:val="00D029E6"/>
    <w:rsid w:val="00D03BFC"/>
    <w:rsid w:val="00D04251"/>
    <w:rsid w:val="00D04305"/>
    <w:rsid w:val="00D05802"/>
    <w:rsid w:val="00D05B9A"/>
    <w:rsid w:val="00D05E92"/>
    <w:rsid w:val="00D0631C"/>
    <w:rsid w:val="00D067D4"/>
    <w:rsid w:val="00D10D62"/>
    <w:rsid w:val="00D11081"/>
    <w:rsid w:val="00D119BE"/>
    <w:rsid w:val="00D11A72"/>
    <w:rsid w:val="00D12976"/>
    <w:rsid w:val="00D13001"/>
    <w:rsid w:val="00D133F5"/>
    <w:rsid w:val="00D14416"/>
    <w:rsid w:val="00D178AD"/>
    <w:rsid w:val="00D20E0D"/>
    <w:rsid w:val="00D226F2"/>
    <w:rsid w:val="00D228E9"/>
    <w:rsid w:val="00D234AC"/>
    <w:rsid w:val="00D258AE"/>
    <w:rsid w:val="00D26221"/>
    <w:rsid w:val="00D26614"/>
    <w:rsid w:val="00D26F19"/>
    <w:rsid w:val="00D31238"/>
    <w:rsid w:val="00D31400"/>
    <w:rsid w:val="00D3215C"/>
    <w:rsid w:val="00D3482B"/>
    <w:rsid w:val="00D34BFA"/>
    <w:rsid w:val="00D36BF8"/>
    <w:rsid w:val="00D37164"/>
    <w:rsid w:val="00D40399"/>
    <w:rsid w:val="00D40966"/>
    <w:rsid w:val="00D4123F"/>
    <w:rsid w:val="00D416FA"/>
    <w:rsid w:val="00D44E7D"/>
    <w:rsid w:val="00D45CF9"/>
    <w:rsid w:val="00D4626F"/>
    <w:rsid w:val="00D4671E"/>
    <w:rsid w:val="00D46A31"/>
    <w:rsid w:val="00D46EC6"/>
    <w:rsid w:val="00D504AF"/>
    <w:rsid w:val="00D529DC"/>
    <w:rsid w:val="00D5316B"/>
    <w:rsid w:val="00D548A2"/>
    <w:rsid w:val="00D54A69"/>
    <w:rsid w:val="00D565BA"/>
    <w:rsid w:val="00D57D18"/>
    <w:rsid w:val="00D60334"/>
    <w:rsid w:val="00D60663"/>
    <w:rsid w:val="00D606D1"/>
    <w:rsid w:val="00D6482F"/>
    <w:rsid w:val="00D64874"/>
    <w:rsid w:val="00D65A3C"/>
    <w:rsid w:val="00D663D2"/>
    <w:rsid w:val="00D66568"/>
    <w:rsid w:val="00D6792E"/>
    <w:rsid w:val="00D70122"/>
    <w:rsid w:val="00D702F3"/>
    <w:rsid w:val="00D715EB"/>
    <w:rsid w:val="00D7222E"/>
    <w:rsid w:val="00D73F08"/>
    <w:rsid w:val="00D76877"/>
    <w:rsid w:val="00D76CDC"/>
    <w:rsid w:val="00D82EA2"/>
    <w:rsid w:val="00D868F9"/>
    <w:rsid w:val="00D87148"/>
    <w:rsid w:val="00D87C22"/>
    <w:rsid w:val="00D90258"/>
    <w:rsid w:val="00D90739"/>
    <w:rsid w:val="00D90A7E"/>
    <w:rsid w:val="00D91179"/>
    <w:rsid w:val="00D92AB7"/>
    <w:rsid w:val="00D93627"/>
    <w:rsid w:val="00D94CEF"/>
    <w:rsid w:val="00D955AF"/>
    <w:rsid w:val="00D9569F"/>
    <w:rsid w:val="00D95A60"/>
    <w:rsid w:val="00D978C5"/>
    <w:rsid w:val="00D97E7D"/>
    <w:rsid w:val="00DA0C01"/>
    <w:rsid w:val="00DA333C"/>
    <w:rsid w:val="00DA3943"/>
    <w:rsid w:val="00DA4287"/>
    <w:rsid w:val="00DA52E4"/>
    <w:rsid w:val="00DA5EEC"/>
    <w:rsid w:val="00DA7F28"/>
    <w:rsid w:val="00DB16C2"/>
    <w:rsid w:val="00DB18C8"/>
    <w:rsid w:val="00DB19C5"/>
    <w:rsid w:val="00DB2A1E"/>
    <w:rsid w:val="00DB31C2"/>
    <w:rsid w:val="00DB5868"/>
    <w:rsid w:val="00DB59B2"/>
    <w:rsid w:val="00DB5B9E"/>
    <w:rsid w:val="00DB63B8"/>
    <w:rsid w:val="00DB7851"/>
    <w:rsid w:val="00DC0781"/>
    <w:rsid w:val="00DC34DF"/>
    <w:rsid w:val="00DC3A63"/>
    <w:rsid w:val="00DC429A"/>
    <w:rsid w:val="00DC5E97"/>
    <w:rsid w:val="00DC6347"/>
    <w:rsid w:val="00DC704E"/>
    <w:rsid w:val="00DC74E8"/>
    <w:rsid w:val="00DC7D6C"/>
    <w:rsid w:val="00DD067D"/>
    <w:rsid w:val="00DD144D"/>
    <w:rsid w:val="00DD27D3"/>
    <w:rsid w:val="00DD3503"/>
    <w:rsid w:val="00DD4BC0"/>
    <w:rsid w:val="00DD51B5"/>
    <w:rsid w:val="00DD557B"/>
    <w:rsid w:val="00DD6204"/>
    <w:rsid w:val="00DD727D"/>
    <w:rsid w:val="00DE0632"/>
    <w:rsid w:val="00DE0E32"/>
    <w:rsid w:val="00DE12A8"/>
    <w:rsid w:val="00DE2976"/>
    <w:rsid w:val="00DE2DCF"/>
    <w:rsid w:val="00DE3D3E"/>
    <w:rsid w:val="00DF1B4F"/>
    <w:rsid w:val="00DF2E85"/>
    <w:rsid w:val="00DF3097"/>
    <w:rsid w:val="00DF3A87"/>
    <w:rsid w:val="00DF5EE1"/>
    <w:rsid w:val="00E01211"/>
    <w:rsid w:val="00E019D3"/>
    <w:rsid w:val="00E034C5"/>
    <w:rsid w:val="00E03F05"/>
    <w:rsid w:val="00E049AE"/>
    <w:rsid w:val="00E06762"/>
    <w:rsid w:val="00E07281"/>
    <w:rsid w:val="00E07A14"/>
    <w:rsid w:val="00E10167"/>
    <w:rsid w:val="00E104D5"/>
    <w:rsid w:val="00E10F02"/>
    <w:rsid w:val="00E11CA2"/>
    <w:rsid w:val="00E153AA"/>
    <w:rsid w:val="00E159F6"/>
    <w:rsid w:val="00E16E92"/>
    <w:rsid w:val="00E1787F"/>
    <w:rsid w:val="00E2283C"/>
    <w:rsid w:val="00E23B5D"/>
    <w:rsid w:val="00E25E09"/>
    <w:rsid w:val="00E30726"/>
    <w:rsid w:val="00E319FF"/>
    <w:rsid w:val="00E33662"/>
    <w:rsid w:val="00E3381D"/>
    <w:rsid w:val="00E361B8"/>
    <w:rsid w:val="00E36259"/>
    <w:rsid w:val="00E3726B"/>
    <w:rsid w:val="00E37476"/>
    <w:rsid w:val="00E404F2"/>
    <w:rsid w:val="00E41173"/>
    <w:rsid w:val="00E43804"/>
    <w:rsid w:val="00E438EF"/>
    <w:rsid w:val="00E470E5"/>
    <w:rsid w:val="00E4743D"/>
    <w:rsid w:val="00E476E9"/>
    <w:rsid w:val="00E47B1C"/>
    <w:rsid w:val="00E51185"/>
    <w:rsid w:val="00E5149D"/>
    <w:rsid w:val="00E521AD"/>
    <w:rsid w:val="00E53F9E"/>
    <w:rsid w:val="00E55A6F"/>
    <w:rsid w:val="00E6197C"/>
    <w:rsid w:val="00E61C84"/>
    <w:rsid w:val="00E62DA6"/>
    <w:rsid w:val="00E65BA9"/>
    <w:rsid w:val="00E65E58"/>
    <w:rsid w:val="00E66504"/>
    <w:rsid w:val="00E66A4E"/>
    <w:rsid w:val="00E67E7B"/>
    <w:rsid w:val="00E705E1"/>
    <w:rsid w:val="00E710A4"/>
    <w:rsid w:val="00E7414B"/>
    <w:rsid w:val="00E75FD2"/>
    <w:rsid w:val="00E77426"/>
    <w:rsid w:val="00E809C7"/>
    <w:rsid w:val="00E81373"/>
    <w:rsid w:val="00E815E2"/>
    <w:rsid w:val="00E82A34"/>
    <w:rsid w:val="00E8444E"/>
    <w:rsid w:val="00E856BD"/>
    <w:rsid w:val="00E85A6A"/>
    <w:rsid w:val="00E8717F"/>
    <w:rsid w:val="00E87909"/>
    <w:rsid w:val="00E89653"/>
    <w:rsid w:val="00E904C1"/>
    <w:rsid w:val="00E91C65"/>
    <w:rsid w:val="00E94624"/>
    <w:rsid w:val="00E9675F"/>
    <w:rsid w:val="00EA4011"/>
    <w:rsid w:val="00EA47E1"/>
    <w:rsid w:val="00EA6991"/>
    <w:rsid w:val="00EB10AB"/>
    <w:rsid w:val="00EB1313"/>
    <w:rsid w:val="00EB20B6"/>
    <w:rsid w:val="00EB23BD"/>
    <w:rsid w:val="00EB34CC"/>
    <w:rsid w:val="00EB4B2F"/>
    <w:rsid w:val="00EB5BF6"/>
    <w:rsid w:val="00EB5CF3"/>
    <w:rsid w:val="00EC0735"/>
    <w:rsid w:val="00EC19BA"/>
    <w:rsid w:val="00EC1BFF"/>
    <w:rsid w:val="00EC20E1"/>
    <w:rsid w:val="00EC23E5"/>
    <w:rsid w:val="00EC3229"/>
    <w:rsid w:val="00EC3B79"/>
    <w:rsid w:val="00EC5489"/>
    <w:rsid w:val="00EC6711"/>
    <w:rsid w:val="00EC75B6"/>
    <w:rsid w:val="00EC760D"/>
    <w:rsid w:val="00EC7C06"/>
    <w:rsid w:val="00ED1EF2"/>
    <w:rsid w:val="00ED2383"/>
    <w:rsid w:val="00ED2BA0"/>
    <w:rsid w:val="00ED3091"/>
    <w:rsid w:val="00ED33A6"/>
    <w:rsid w:val="00ED3803"/>
    <w:rsid w:val="00ED3B2A"/>
    <w:rsid w:val="00ED5B30"/>
    <w:rsid w:val="00ED6ECD"/>
    <w:rsid w:val="00ED7A49"/>
    <w:rsid w:val="00ED7CEC"/>
    <w:rsid w:val="00EE054B"/>
    <w:rsid w:val="00EE14B6"/>
    <w:rsid w:val="00EE176C"/>
    <w:rsid w:val="00EE2441"/>
    <w:rsid w:val="00EE3151"/>
    <w:rsid w:val="00EE5CD2"/>
    <w:rsid w:val="00EE5EFD"/>
    <w:rsid w:val="00EE6149"/>
    <w:rsid w:val="00EE64B3"/>
    <w:rsid w:val="00EE69A2"/>
    <w:rsid w:val="00EE6B9C"/>
    <w:rsid w:val="00EE7EFF"/>
    <w:rsid w:val="00EF1A43"/>
    <w:rsid w:val="00EF2C2A"/>
    <w:rsid w:val="00EF4442"/>
    <w:rsid w:val="00EF4883"/>
    <w:rsid w:val="00EF580D"/>
    <w:rsid w:val="00EF78CE"/>
    <w:rsid w:val="00EF7BAA"/>
    <w:rsid w:val="00F018D8"/>
    <w:rsid w:val="00F02B86"/>
    <w:rsid w:val="00F04F5E"/>
    <w:rsid w:val="00F0529C"/>
    <w:rsid w:val="00F05326"/>
    <w:rsid w:val="00F1198D"/>
    <w:rsid w:val="00F1296F"/>
    <w:rsid w:val="00F13554"/>
    <w:rsid w:val="00F136C8"/>
    <w:rsid w:val="00F14170"/>
    <w:rsid w:val="00F150CE"/>
    <w:rsid w:val="00F15B61"/>
    <w:rsid w:val="00F165FD"/>
    <w:rsid w:val="00F17846"/>
    <w:rsid w:val="00F201CF"/>
    <w:rsid w:val="00F20931"/>
    <w:rsid w:val="00F21B44"/>
    <w:rsid w:val="00F22618"/>
    <w:rsid w:val="00F2265D"/>
    <w:rsid w:val="00F2636E"/>
    <w:rsid w:val="00F265C5"/>
    <w:rsid w:val="00F266CC"/>
    <w:rsid w:val="00F31F3C"/>
    <w:rsid w:val="00F339DF"/>
    <w:rsid w:val="00F3480B"/>
    <w:rsid w:val="00F348EA"/>
    <w:rsid w:val="00F36D15"/>
    <w:rsid w:val="00F4058B"/>
    <w:rsid w:val="00F40D52"/>
    <w:rsid w:val="00F41DA2"/>
    <w:rsid w:val="00F42A99"/>
    <w:rsid w:val="00F42BE8"/>
    <w:rsid w:val="00F43A1C"/>
    <w:rsid w:val="00F43DE0"/>
    <w:rsid w:val="00F45207"/>
    <w:rsid w:val="00F45707"/>
    <w:rsid w:val="00F458CA"/>
    <w:rsid w:val="00F46C7C"/>
    <w:rsid w:val="00F46D93"/>
    <w:rsid w:val="00F47A7A"/>
    <w:rsid w:val="00F47EB1"/>
    <w:rsid w:val="00F512EB"/>
    <w:rsid w:val="00F51DC5"/>
    <w:rsid w:val="00F52470"/>
    <w:rsid w:val="00F5365A"/>
    <w:rsid w:val="00F5424F"/>
    <w:rsid w:val="00F55CA8"/>
    <w:rsid w:val="00F56BF2"/>
    <w:rsid w:val="00F577ED"/>
    <w:rsid w:val="00F606FE"/>
    <w:rsid w:val="00F60AE5"/>
    <w:rsid w:val="00F6196A"/>
    <w:rsid w:val="00F61975"/>
    <w:rsid w:val="00F61A8C"/>
    <w:rsid w:val="00F62079"/>
    <w:rsid w:val="00F63A3E"/>
    <w:rsid w:val="00F63D22"/>
    <w:rsid w:val="00F649E8"/>
    <w:rsid w:val="00F64ADD"/>
    <w:rsid w:val="00F64ED9"/>
    <w:rsid w:val="00F65015"/>
    <w:rsid w:val="00F65284"/>
    <w:rsid w:val="00F652FA"/>
    <w:rsid w:val="00F67AF0"/>
    <w:rsid w:val="00F67F0C"/>
    <w:rsid w:val="00F70832"/>
    <w:rsid w:val="00F734B2"/>
    <w:rsid w:val="00F74048"/>
    <w:rsid w:val="00F74118"/>
    <w:rsid w:val="00F75D9D"/>
    <w:rsid w:val="00F76AB3"/>
    <w:rsid w:val="00F77AFE"/>
    <w:rsid w:val="00F77CB9"/>
    <w:rsid w:val="00F801ED"/>
    <w:rsid w:val="00F80ECC"/>
    <w:rsid w:val="00F82228"/>
    <w:rsid w:val="00F831F4"/>
    <w:rsid w:val="00F83487"/>
    <w:rsid w:val="00F84E40"/>
    <w:rsid w:val="00F85973"/>
    <w:rsid w:val="00F85D18"/>
    <w:rsid w:val="00F86088"/>
    <w:rsid w:val="00F869B3"/>
    <w:rsid w:val="00F86E9B"/>
    <w:rsid w:val="00F87610"/>
    <w:rsid w:val="00F87C67"/>
    <w:rsid w:val="00F90AC4"/>
    <w:rsid w:val="00F9129C"/>
    <w:rsid w:val="00F915A6"/>
    <w:rsid w:val="00F92B24"/>
    <w:rsid w:val="00F9312E"/>
    <w:rsid w:val="00F93345"/>
    <w:rsid w:val="00F95192"/>
    <w:rsid w:val="00F96FE0"/>
    <w:rsid w:val="00F97C4D"/>
    <w:rsid w:val="00FA1407"/>
    <w:rsid w:val="00FA194B"/>
    <w:rsid w:val="00FA37F2"/>
    <w:rsid w:val="00FA4913"/>
    <w:rsid w:val="00FA550A"/>
    <w:rsid w:val="00FB0572"/>
    <w:rsid w:val="00FB0A8E"/>
    <w:rsid w:val="00FB118E"/>
    <w:rsid w:val="00FB2431"/>
    <w:rsid w:val="00FB2DA3"/>
    <w:rsid w:val="00FB56F0"/>
    <w:rsid w:val="00FB5C23"/>
    <w:rsid w:val="00FB5ECA"/>
    <w:rsid w:val="00FB733B"/>
    <w:rsid w:val="00FC0622"/>
    <w:rsid w:val="00FC18AB"/>
    <w:rsid w:val="00FC1A65"/>
    <w:rsid w:val="00FC32ED"/>
    <w:rsid w:val="00FC4481"/>
    <w:rsid w:val="00FC4E5A"/>
    <w:rsid w:val="00FC50B2"/>
    <w:rsid w:val="00FC7119"/>
    <w:rsid w:val="00FD06FD"/>
    <w:rsid w:val="00FD248B"/>
    <w:rsid w:val="00FD3868"/>
    <w:rsid w:val="00FD3C3D"/>
    <w:rsid w:val="00FD3F3D"/>
    <w:rsid w:val="00FD4699"/>
    <w:rsid w:val="00FD7303"/>
    <w:rsid w:val="00FD7B40"/>
    <w:rsid w:val="00FD7E9B"/>
    <w:rsid w:val="00FE1726"/>
    <w:rsid w:val="00FE261C"/>
    <w:rsid w:val="00FE38DE"/>
    <w:rsid w:val="00FE3A5B"/>
    <w:rsid w:val="00FE621F"/>
    <w:rsid w:val="00FE65EF"/>
    <w:rsid w:val="00FE7CC0"/>
    <w:rsid w:val="00FF04D8"/>
    <w:rsid w:val="00FF1955"/>
    <w:rsid w:val="00FF1F67"/>
    <w:rsid w:val="00FF382F"/>
    <w:rsid w:val="00FF4613"/>
    <w:rsid w:val="00FF4D2F"/>
    <w:rsid w:val="00FF5D27"/>
    <w:rsid w:val="00FF5F30"/>
    <w:rsid w:val="0107ACA9"/>
    <w:rsid w:val="011FDAEC"/>
    <w:rsid w:val="015FC709"/>
    <w:rsid w:val="0173F51D"/>
    <w:rsid w:val="017E400A"/>
    <w:rsid w:val="01BE3B7D"/>
    <w:rsid w:val="01ED0D4D"/>
    <w:rsid w:val="0211AF3E"/>
    <w:rsid w:val="021471C5"/>
    <w:rsid w:val="02483131"/>
    <w:rsid w:val="028D56A2"/>
    <w:rsid w:val="02C07A0E"/>
    <w:rsid w:val="02F06ED4"/>
    <w:rsid w:val="0306CB43"/>
    <w:rsid w:val="031A106B"/>
    <w:rsid w:val="0346AFC3"/>
    <w:rsid w:val="035ACDE2"/>
    <w:rsid w:val="03615F2A"/>
    <w:rsid w:val="03664CBD"/>
    <w:rsid w:val="03B6F3F5"/>
    <w:rsid w:val="03CB17EF"/>
    <w:rsid w:val="03F64DFC"/>
    <w:rsid w:val="03FC5B1E"/>
    <w:rsid w:val="04402451"/>
    <w:rsid w:val="044BAC0D"/>
    <w:rsid w:val="04682871"/>
    <w:rsid w:val="047826F7"/>
    <w:rsid w:val="04B5E0CC"/>
    <w:rsid w:val="04C43E74"/>
    <w:rsid w:val="04F69E43"/>
    <w:rsid w:val="05231A78"/>
    <w:rsid w:val="053EF5BB"/>
    <w:rsid w:val="056E303B"/>
    <w:rsid w:val="0581BD71"/>
    <w:rsid w:val="05886799"/>
    <w:rsid w:val="05A9EC50"/>
    <w:rsid w:val="05ED0107"/>
    <w:rsid w:val="06051445"/>
    <w:rsid w:val="062F4617"/>
    <w:rsid w:val="065FBE40"/>
    <w:rsid w:val="0684F00C"/>
    <w:rsid w:val="06877945"/>
    <w:rsid w:val="06926EA4"/>
    <w:rsid w:val="06E22814"/>
    <w:rsid w:val="06EE94B7"/>
    <w:rsid w:val="071BA254"/>
    <w:rsid w:val="072437FA"/>
    <w:rsid w:val="0754E58C"/>
    <w:rsid w:val="07563FC6"/>
    <w:rsid w:val="0772C946"/>
    <w:rsid w:val="07962C91"/>
    <w:rsid w:val="07A5F185"/>
    <w:rsid w:val="07A77BBD"/>
    <w:rsid w:val="07B312CF"/>
    <w:rsid w:val="07CD69C0"/>
    <w:rsid w:val="07D3867F"/>
    <w:rsid w:val="07DD25D0"/>
    <w:rsid w:val="07E102B0"/>
    <w:rsid w:val="082E3F05"/>
    <w:rsid w:val="09077D5D"/>
    <w:rsid w:val="094695E7"/>
    <w:rsid w:val="09761F2B"/>
    <w:rsid w:val="097C55E1"/>
    <w:rsid w:val="09A4F30F"/>
    <w:rsid w:val="09C2C61F"/>
    <w:rsid w:val="09CA0F66"/>
    <w:rsid w:val="09E869F4"/>
    <w:rsid w:val="09F42B6B"/>
    <w:rsid w:val="09FAB557"/>
    <w:rsid w:val="09FE0A3B"/>
    <w:rsid w:val="0A0E1602"/>
    <w:rsid w:val="0A1F7A4B"/>
    <w:rsid w:val="0A534316"/>
    <w:rsid w:val="0A5FC98C"/>
    <w:rsid w:val="0A81B61B"/>
    <w:rsid w:val="0ADEC137"/>
    <w:rsid w:val="0B036C8C"/>
    <w:rsid w:val="0B182642"/>
    <w:rsid w:val="0B3C679F"/>
    <w:rsid w:val="0C074CBE"/>
    <w:rsid w:val="0C18502D"/>
    <w:rsid w:val="0C275429"/>
    <w:rsid w:val="0C8AACA4"/>
    <w:rsid w:val="0CA09816"/>
    <w:rsid w:val="0D01503A"/>
    <w:rsid w:val="0D37AD7A"/>
    <w:rsid w:val="0D5DD63B"/>
    <w:rsid w:val="0D6FEECA"/>
    <w:rsid w:val="0DA857CB"/>
    <w:rsid w:val="0DAB738D"/>
    <w:rsid w:val="0DB15241"/>
    <w:rsid w:val="0DC714D3"/>
    <w:rsid w:val="0E08DF7C"/>
    <w:rsid w:val="0E2382E7"/>
    <w:rsid w:val="0E2A9956"/>
    <w:rsid w:val="0E381D7E"/>
    <w:rsid w:val="0E6E9BF0"/>
    <w:rsid w:val="0E9E896F"/>
    <w:rsid w:val="0ED37DDB"/>
    <w:rsid w:val="0EF37502"/>
    <w:rsid w:val="0F450346"/>
    <w:rsid w:val="0F49C15F"/>
    <w:rsid w:val="0F6C42A0"/>
    <w:rsid w:val="0F6D9812"/>
    <w:rsid w:val="0F82DA06"/>
    <w:rsid w:val="0FB40DCD"/>
    <w:rsid w:val="10014ECF"/>
    <w:rsid w:val="101AE6C4"/>
    <w:rsid w:val="102950CF"/>
    <w:rsid w:val="1030D8B3"/>
    <w:rsid w:val="10359244"/>
    <w:rsid w:val="10890A5A"/>
    <w:rsid w:val="1096B2B4"/>
    <w:rsid w:val="10A68AE8"/>
    <w:rsid w:val="10AEA32F"/>
    <w:rsid w:val="10F0D62F"/>
    <w:rsid w:val="10FDE1F8"/>
    <w:rsid w:val="1103A9A0"/>
    <w:rsid w:val="110ECD48"/>
    <w:rsid w:val="114AA8BC"/>
    <w:rsid w:val="116B16A9"/>
    <w:rsid w:val="1186213A"/>
    <w:rsid w:val="11A0DD6B"/>
    <w:rsid w:val="11C43143"/>
    <w:rsid w:val="12388B5E"/>
    <w:rsid w:val="1265A6BA"/>
    <w:rsid w:val="129D998E"/>
    <w:rsid w:val="12A79972"/>
    <w:rsid w:val="12AFA34A"/>
    <w:rsid w:val="12EF827D"/>
    <w:rsid w:val="13106AE3"/>
    <w:rsid w:val="13549AF1"/>
    <w:rsid w:val="13581693"/>
    <w:rsid w:val="1396DCF4"/>
    <w:rsid w:val="13E38AA2"/>
    <w:rsid w:val="13EF39DF"/>
    <w:rsid w:val="140B8FB0"/>
    <w:rsid w:val="14381AB3"/>
    <w:rsid w:val="1438BDD4"/>
    <w:rsid w:val="147D453D"/>
    <w:rsid w:val="147EA653"/>
    <w:rsid w:val="148E6E4D"/>
    <w:rsid w:val="14D74C54"/>
    <w:rsid w:val="14EAC837"/>
    <w:rsid w:val="1514AF93"/>
    <w:rsid w:val="15222F8D"/>
    <w:rsid w:val="152A1DD2"/>
    <w:rsid w:val="154F7D53"/>
    <w:rsid w:val="156A5E8F"/>
    <w:rsid w:val="1581839D"/>
    <w:rsid w:val="159DE343"/>
    <w:rsid w:val="15A23F52"/>
    <w:rsid w:val="15E0E58C"/>
    <w:rsid w:val="164780F4"/>
    <w:rsid w:val="1652E1A1"/>
    <w:rsid w:val="16545E69"/>
    <w:rsid w:val="1661E1DE"/>
    <w:rsid w:val="16F80699"/>
    <w:rsid w:val="17244982"/>
    <w:rsid w:val="173035DB"/>
    <w:rsid w:val="1773C461"/>
    <w:rsid w:val="17885598"/>
    <w:rsid w:val="17B428C4"/>
    <w:rsid w:val="17BCDFFB"/>
    <w:rsid w:val="17BDDA83"/>
    <w:rsid w:val="17C0B16B"/>
    <w:rsid w:val="17D1AD0D"/>
    <w:rsid w:val="17E08ECE"/>
    <w:rsid w:val="17E8E3E7"/>
    <w:rsid w:val="17FC55D9"/>
    <w:rsid w:val="1801B7B2"/>
    <w:rsid w:val="18108668"/>
    <w:rsid w:val="18193E2C"/>
    <w:rsid w:val="1828E2A5"/>
    <w:rsid w:val="1839286F"/>
    <w:rsid w:val="1847A615"/>
    <w:rsid w:val="187A6021"/>
    <w:rsid w:val="189FD741"/>
    <w:rsid w:val="18A05F39"/>
    <w:rsid w:val="18D58405"/>
    <w:rsid w:val="18E9F2ED"/>
    <w:rsid w:val="190ADBC9"/>
    <w:rsid w:val="1910B91A"/>
    <w:rsid w:val="19132918"/>
    <w:rsid w:val="19258EAD"/>
    <w:rsid w:val="19511AE6"/>
    <w:rsid w:val="195429B3"/>
    <w:rsid w:val="1961DF70"/>
    <w:rsid w:val="19A1A1FC"/>
    <w:rsid w:val="1A33AA9C"/>
    <w:rsid w:val="1A33AF36"/>
    <w:rsid w:val="1A37DA26"/>
    <w:rsid w:val="1A4446C9"/>
    <w:rsid w:val="1A715466"/>
    <w:rsid w:val="1A8EA659"/>
    <w:rsid w:val="1AA61CA6"/>
    <w:rsid w:val="1AA83E0E"/>
    <w:rsid w:val="1ACC1564"/>
    <w:rsid w:val="1AD03C05"/>
    <w:rsid w:val="1AF57B45"/>
    <w:rsid w:val="1B3A6A53"/>
    <w:rsid w:val="1B45B695"/>
    <w:rsid w:val="1BC10747"/>
    <w:rsid w:val="1BD594EF"/>
    <w:rsid w:val="1C126D09"/>
    <w:rsid w:val="1C5A6994"/>
    <w:rsid w:val="1C5E8BAD"/>
    <w:rsid w:val="1C6452AC"/>
    <w:rsid w:val="1C7C0A7A"/>
    <w:rsid w:val="1CAB864B"/>
    <w:rsid w:val="1CB5F11F"/>
    <w:rsid w:val="1CBC98EB"/>
    <w:rsid w:val="1CD207F3"/>
    <w:rsid w:val="1D5013A7"/>
    <w:rsid w:val="1DBB8338"/>
    <w:rsid w:val="1DCC024E"/>
    <w:rsid w:val="1DF77249"/>
    <w:rsid w:val="1DFA5C0E"/>
    <w:rsid w:val="1E19B060"/>
    <w:rsid w:val="1E355093"/>
    <w:rsid w:val="1E49DC05"/>
    <w:rsid w:val="1E5539B1"/>
    <w:rsid w:val="1E584D0D"/>
    <w:rsid w:val="1E58694C"/>
    <w:rsid w:val="1E7D327B"/>
    <w:rsid w:val="1E8DB85C"/>
    <w:rsid w:val="1E93FBC4"/>
    <w:rsid w:val="1EA1F803"/>
    <w:rsid w:val="1EC48E6D"/>
    <w:rsid w:val="1EE9A1A5"/>
    <w:rsid w:val="1F077BA1"/>
    <w:rsid w:val="1F0DDCA3"/>
    <w:rsid w:val="1F24769B"/>
    <w:rsid w:val="1F2C8B5F"/>
    <w:rsid w:val="1F34D754"/>
    <w:rsid w:val="1F893C9B"/>
    <w:rsid w:val="1FB4B2F1"/>
    <w:rsid w:val="1FDCB5E8"/>
    <w:rsid w:val="1FF439AD"/>
    <w:rsid w:val="2011D278"/>
    <w:rsid w:val="2013D8D8"/>
    <w:rsid w:val="205EDFD8"/>
    <w:rsid w:val="2061DFC8"/>
    <w:rsid w:val="20857206"/>
    <w:rsid w:val="20B2B3BE"/>
    <w:rsid w:val="20B3884D"/>
    <w:rsid w:val="20F17FE1"/>
    <w:rsid w:val="2131FCD0"/>
    <w:rsid w:val="216E6FFE"/>
    <w:rsid w:val="21734071"/>
    <w:rsid w:val="21900A0E"/>
    <w:rsid w:val="2191A472"/>
    <w:rsid w:val="21A87935"/>
    <w:rsid w:val="21EDACB7"/>
    <w:rsid w:val="2229B3A7"/>
    <w:rsid w:val="229292E4"/>
    <w:rsid w:val="2292FAA3"/>
    <w:rsid w:val="22CDCD31"/>
    <w:rsid w:val="22D534A1"/>
    <w:rsid w:val="22EBC6B7"/>
    <w:rsid w:val="22F7D51E"/>
    <w:rsid w:val="230E968D"/>
    <w:rsid w:val="233571E1"/>
    <w:rsid w:val="234097B7"/>
    <w:rsid w:val="2341C573"/>
    <w:rsid w:val="23444996"/>
    <w:rsid w:val="23676CE7"/>
    <w:rsid w:val="23B71E35"/>
    <w:rsid w:val="23EA5480"/>
    <w:rsid w:val="241FDB8D"/>
    <w:rsid w:val="2444F96F"/>
    <w:rsid w:val="2468EAD3"/>
    <w:rsid w:val="24699D92"/>
    <w:rsid w:val="24AC7F9D"/>
    <w:rsid w:val="24AFE958"/>
    <w:rsid w:val="24C2B4C4"/>
    <w:rsid w:val="24C7AAD0"/>
    <w:rsid w:val="24CDBCF7"/>
    <w:rsid w:val="25033D48"/>
    <w:rsid w:val="25106796"/>
    <w:rsid w:val="252B4DA0"/>
    <w:rsid w:val="25307223"/>
    <w:rsid w:val="255867A4"/>
    <w:rsid w:val="25692080"/>
    <w:rsid w:val="259CF9A4"/>
    <w:rsid w:val="25C25A0F"/>
    <w:rsid w:val="25F76616"/>
    <w:rsid w:val="25FB89E4"/>
    <w:rsid w:val="2632AB1D"/>
    <w:rsid w:val="2643D421"/>
    <w:rsid w:val="269E4C37"/>
    <w:rsid w:val="26B3AE4B"/>
    <w:rsid w:val="26B7F8EF"/>
    <w:rsid w:val="26C255AB"/>
    <w:rsid w:val="26D4915D"/>
    <w:rsid w:val="26F930E6"/>
    <w:rsid w:val="270AD891"/>
    <w:rsid w:val="2737A73A"/>
    <w:rsid w:val="275383BF"/>
    <w:rsid w:val="27A13E54"/>
    <w:rsid w:val="27DACEF5"/>
    <w:rsid w:val="2817BAB9"/>
    <w:rsid w:val="28274AD6"/>
    <w:rsid w:val="2834864A"/>
    <w:rsid w:val="286C43A8"/>
    <w:rsid w:val="287061BE"/>
    <w:rsid w:val="288F99C4"/>
    <w:rsid w:val="28E7CB9E"/>
    <w:rsid w:val="29063C96"/>
    <w:rsid w:val="29400B3F"/>
    <w:rsid w:val="29430ECE"/>
    <w:rsid w:val="296B1E81"/>
    <w:rsid w:val="29835C24"/>
    <w:rsid w:val="29EBAC49"/>
    <w:rsid w:val="29EF99B1"/>
    <w:rsid w:val="29FFA1B5"/>
    <w:rsid w:val="2A34D593"/>
    <w:rsid w:val="2A83D3D7"/>
    <w:rsid w:val="2A86A5F9"/>
    <w:rsid w:val="2AC03D1E"/>
    <w:rsid w:val="2AD1FA76"/>
    <w:rsid w:val="2B055B4B"/>
    <w:rsid w:val="2B074A25"/>
    <w:rsid w:val="2B26E609"/>
    <w:rsid w:val="2B5A21EC"/>
    <w:rsid w:val="2B627B6B"/>
    <w:rsid w:val="2B75D3B7"/>
    <w:rsid w:val="2B77F291"/>
    <w:rsid w:val="2B7F4F17"/>
    <w:rsid w:val="2B9EE60A"/>
    <w:rsid w:val="2BBE8AA8"/>
    <w:rsid w:val="2BD07570"/>
    <w:rsid w:val="2BF2EC0B"/>
    <w:rsid w:val="2C384952"/>
    <w:rsid w:val="2C48B8AC"/>
    <w:rsid w:val="2C8AF549"/>
    <w:rsid w:val="2CA29A5A"/>
    <w:rsid w:val="2CB34192"/>
    <w:rsid w:val="2CD8EBF9"/>
    <w:rsid w:val="2CDF8C77"/>
    <w:rsid w:val="2CF28316"/>
    <w:rsid w:val="2D096E5B"/>
    <w:rsid w:val="2D163CB3"/>
    <w:rsid w:val="2D207CD8"/>
    <w:rsid w:val="2D273A73"/>
    <w:rsid w:val="2D8F8BFB"/>
    <w:rsid w:val="2D9D8A3B"/>
    <w:rsid w:val="2DCFDD0A"/>
    <w:rsid w:val="2DE60D2C"/>
    <w:rsid w:val="2DFF7896"/>
    <w:rsid w:val="2E746C6C"/>
    <w:rsid w:val="2E8F0A86"/>
    <w:rsid w:val="2EB20D14"/>
    <w:rsid w:val="2EE65E84"/>
    <w:rsid w:val="2F0117B8"/>
    <w:rsid w:val="2F01EF86"/>
    <w:rsid w:val="2F439930"/>
    <w:rsid w:val="2F51AE34"/>
    <w:rsid w:val="2F9E8B76"/>
    <w:rsid w:val="2FAFC2B7"/>
    <w:rsid w:val="2FB53E66"/>
    <w:rsid w:val="2FD8CC6E"/>
    <w:rsid w:val="304DDD75"/>
    <w:rsid w:val="3098BA80"/>
    <w:rsid w:val="30DD1E46"/>
    <w:rsid w:val="30E4F80D"/>
    <w:rsid w:val="310B87A4"/>
    <w:rsid w:val="311C29CF"/>
    <w:rsid w:val="31336F7A"/>
    <w:rsid w:val="313F04B8"/>
    <w:rsid w:val="31749CCF"/>
    <w:rsid w:val="31CCD430"/>
    <w:rsid w:val="31D9E9F0"/>
    <w:rsid w:val="325617BD"/>
    <w:rsid w:val="326CC906"/>
    <w:rsid w:val="3280C86E"/>
    <w:rsid w:val="329D58C7"/>
    <w:rsid w:val="32B4D436"/>
    <w:rsid w:val="32D0D55B"/>
    <w:rsid w:val="3311A38C"/>
    <w:rsid w:val="3353FC4E"/>
    <w:rsid w:val="335CAFCE"/>
    <w:rsid w:val="33625AE6"/>
    <w:rsid w:val="33BFF91E"/>
    <w:rsid w:val="33DB7B24"/>
    <w:rsid w:val="33FA95EC"/>
    <w:rsid w:val="3410D9FF"/>
    <w:rsid w:val="3429FC6A"/>
    <w:rsid w:val="343A0CEB"/>
    <w:rsid w:val="344F3483"/>
    <w:rsid w:val="3454CC33"/>
    <w:rsid w:val="34719FD1"/>
    <w:rsid w:val="34A70FD6"/>
    <w:rsid w:val="34C1CB20"/>
    <w:rsid w:val="34EFCCAF"/>
    <w:rsid w:val="34FE2B47"/>
    <w:rsid w:val="35186314"/>
    <w:rsid w:val="3531EF3E"/>
    <w:rsid w:val="3540A10A"/>
    <w:rsid w:val="3540C549"/>
    <w:rsid w:val="356B70BF"/>
    <w:rsid w:val="35913C82"/>
    <w:rsid w:val="360A1AD2"/>
    <w:rsid w:val="36480DF2"/>
    <w:rsid w:val="36B282D8"/>
    <w:rsid w:val="36BD1EF9"/>
    <w:rsid w:val="36D72D9C"/>
    <w:rsid w:val="376FE001"/>
    <w:rsid w:val="37821F36"/>
    <w:rsid w:val="38138831"/>
    <w:rsid w:val="38203A18"/>
    <w:rsid w:val="38276D71"/>
    <w:rsid w:val="38680E42"/>
    <w:rsid w:val="3871DAA0"/>
    <w:rsid w:val="3872FDFD"/>
    <w:rsid w:val="38CE655A"/>
    <w:rsid w:val="38DAB1AD"/>
    <w:rsid w:val="38F2ABB6"/>
    <w:rsid w:val="3951133C"/>
    <w:rsid w:val="39662167"/>
    <w:rsid w:val="39C994F4"/>
    <w:rsid w:val="39D19C6A"/>
    <w:rsid w:val="39E7B054"/>
    <w:rsid w:val="3A0EBE11"/>
    <w:rsid w:val="3A179DF5"/>
    <w:rsid w:val="3A19EF26"/>
    <w:rsid w:val="3A4D88C4"/>
    <w:rsid w:val="3A805063"/>
    <w:rsid w:val="3AC7FADF"/>
    <w:rsid w:val="3B3EBC50"/>
    <w:rsid w:val="3B6D6CCB"/>
    <w:rsid w:val="3B774644"/>
    <w:rsid w:val="3BA6C455"/>
    <w:rsid w:val="3BAB6919"/>
    <w:rsid w:val="3BBB362C"/>
    <w:rsid w:val="3C0F37A9"/>
    <w:rsid w:val="3C25D9AB"/>
    <w:rsid w:val="3C27AAB4"/>
    <w:rsid w:val="3C2C8DEB"/>
    <w:rsid w:val="3C349CC9"/>
    <w:rsid w:val="3C497716"/>
    <w:rsid w:val="3C49A4D3"/>
    <w:rsid w:val="3C7AC88E"/>
    <w:rsid w:val="3C96E466"/>
    <w:rsid w:val="3CE6F954"/>
    <w:rsid w:val="3D454BC3"/>
    <w:rsid w:val="3D73287E"/>
    <w:rsid w:val="3E2840B8"/>
    <w:rsid w:val="3EA50D8D"/>
    <w:rsid w:val="3EBA278A"/>
    <w:rsid w:val="3EBFF7ED"/>
    <w:rsid w:val="3EE86698"/>
    <w:rsid w:val="3EF0D4DC"/>
    <w:rsid w:val="3F0F35DF"/>
    <w:rsid w:val="3F8A71E8"/>
    <w:rsid w:val="3F8C9509"/>
    <w:rsid w:val="3F8CF3B2"/>
    <w:rsid w:val="3FCC762C"/>
    <w:rsid w:val="3FD9FB43"/>
    <w:rsid w:val="3FE50D0C"/>
    <w:rsid w:val="40148D85"/>
    <w:rsid w:val="401D9DF7"/>
    <w:rsid w:val="40350A3C"/>
    <w:rsid w:val="4040DDEE"/>
    <w:rsid w:val="406C2FBB"/>
    <w:rsid w:val="4098865F"/>
    <w:rsid w:val="40DFF0A4"/>
    <w:rsid w:val="40E40A8D"/>
    <w:rsid w:val="4108E8B3"/>
    <w:rsid w:val="41141B4B"/>
    <w:rsid w:val="411A26DE"/>
    <w:rsid w:val="4135E635"/>
    <w:rsid w:val="418E6354"/>
    <w:rsid w:val="41C35664"/>
    <w:rsid w:val="41CE4FB7"/>
    <w:rsid w:val="41FD41ED"/>
    <w:rsid w:val="41FDF300"/>
    <w:rsid w:val="42257D9C"/>
    <w:rsid w:val="423C8F64"/>
    <w:rsid w:val="429526C0"/>
    <w:rsid w:val="4298C75F"/>
    <w:rsid w:val="42998DFC"/>
    <w:rsid w:val="42B207CF"/>
    <w:rsid w:val="42D60B80"/>
    <w:rsid w:val="438A358D"/>
    <w:rsid w:val="43C118D3"/>
    <w:rsid w:val="43C56624"/>
    <w:rsid w:val="43D58570"/>
    <w:rsid w:val="43F9CC1E"/>
    <w:rsid w:val="44179166"/>
    <w:rsid w:val="445ABBDD"/>
    <w:rsid w:val="4460B14E"/>
    <w:rsid w:val="4471DBE1"/>
    <w:rsid w:val="44DE3D1A"/>
    <w:rsid w:val="4505DA3E"/>
    <w:rsid w:val="45786D42"/>
    <w:rsid w:val="45786FE2"/>
    <w:rsid w:val="457A78EF"/>
    <w:rsid w:val="45ABDF6D"/>
    <w:rsid w:val="46B4FAEB"/>
    <w:rsid w:val="46BA23E4"/>
    <w:rsid w:val="46D0E617"/>
    <w:rsid w:val="46F32FD9"/>
    <w:rsid w:val="471275EE"/>
    <w:rsid w:val="471EDAA7"/>
    <w:rsid w:val="472634BC"/>
    <w:rsid w:val="4738CC52"/>
    <w:rsid w:val="475A5710"/>
    <w:rsid w:val="47612CE9"/>
    <w:rsid w:val="477132B9"/>
    <w:rsid w:val="478A9CA3"/>
    <w:rsid w:val="47A3F8C9"/>
    <w:rsid w:val="47DCADDA"/>
    <w:rsid w:val="4800C84D"/>
    <w:rsid w:val="480416FB"/>
    <w:rsid w:val="480AE949"/>
    <w:rsid w:val="48148E98"/>
    <w:rsid w:val="481FD2FE"/>
    <w:rsid w:val="482FE7E8"/>
    <w:rsid w:val="4846DC33"/>
    <w:rsid w:val="4847DEFA"/>
    <w:rsid w:val="485E07B8"/>
    <w:rsid w:val="48B9FE8E"/>
    <w:rsid w:val="48BE4689"/>
    <w:rsid w:val="48CA3E4C"/>
    <w:rsid w:val="48CD3D41"/>
    <w:rsid w:val="48EB0289"/>
    <w:rsid w:val="49173212"/>
    <w:rsid w:val="493A6082"/>
    <w:rsid w:val="497C6DEC"/>
    <w:rsid w:val="49936E7E"/>
    <w:rsid w:val="499B8A96"/>
    <w:rsid w:val="4A05C452"/>
    <w:rsid w:val="4A09BF4F"/>
    <w:rsid w:val="4A25E4F1"/>
    <w:rsid w:val="4A375E17"/>
    <w:rsid w:val="4A4EFF0F"/>
    <w:rsid w:val="4A51ABAD"/>
    <w:rsid w:val="4A53A07D"/>
    <w:rsid w:val="4A7FAAE1"/>
    <w:rsid w:val="4A90994B"/>
    <w:rsid w:val="4A9145C7"/>
    <w:rsid w:val="4AB656BE"/>
    <w:rsid w:val="4AC25ACA"/>
    <w:rsid w:val="4B040E37"/>
    <w:rsid w:val="4B08BE25"/>
    <w:rsid w:val="4B1D6BD2"/>
    <w:rsid w:val="4B44D37E"/>
    <w:rsid w:val="4B83A35A"/>
    <w:rsid w:val="4BB7FF2E"/>
    <w:rsid w:val="4BDE5027"/>
    <w:rsid w:val="4C073A01"/>
    <w:rsid w:val="4C174AFE"/>
    <w:rsid w:val="4C2754AC"/>
    <w:rsid w:val="4C33D4BE"/>
    <w:rsid w:val="4C3A5C42"/>
    <w:rsid w:val="4CB01E2E"/>
    <w:rsid w:val="4CCFB0D8"/>
    <w:rsid w:val="4CD7881E"/>
    <w:rsid w:val="4D405A65"/>
    <w:rsid w:val="4D837F27"/>
    <w:rsid w:val="4D89A1AC"/>
    <w:rsid w:val="4E114BC7"/>
    <w:rsid w:val="4E18BE27"/>
    <w:rsid w:val="4E1D3FD4"/>
    <w:rsid w:val="4E2708BE"/>
    <w:rsid w:val="4E2BCB32"/>
    <w:rsid w:val="4E3256F7"/>
    <w:rsid w:val="4E335990"/>
    <w:rsid w:val="4E3BA5DA"/>
    <w:rsid w:val="4E73587F"/>
    <w:rsid w:val="4ECFDFE5"/>
    <w:rsid w:val="4F19BCCE"/>
    <w:rsid w:val="4F4E1F3E"/>
    <w:rsid w:val="4F8B7CC0"/>
    <w:rsid w:val="4FDDD2C5"/>
    <w:rsid w:val="4FE802F1"/>
    <w:rsid w:val="502844E4"/>
    <w:rsid w:val="5029E8C4"/>
    <w:rsid w:val="502B1C36"/>
    <w:rsid w:val="50329A60"/>
    <w:rsid w:val="505C1012"/>
    <w:rsid w:val="50A09B4E"/>
    <w:rsid w:val="50C184A9"/>
    <w:rsid w:val="50F1588A"/>
    <w:rsid w:val="50F6146E"/>
    <w:rsid w:val="512BE492"/>
    <w:rsid w:val="514647E7"/>
    <w:rsid w:val="518CDF25"/>
    <w:rsid w:val="518E0B96"/>
    <w:rsid w:val="51A85FC0"/>
    <w:rsid w:val="51EEC140"/>
    <w:rsid w:val="52012EF7"/>
    <w:rsid w:val="529CC35E"/>
    <w:rsid w:val="52CF5A4E"/>
    <w:rsid w:val="52E7A78F"/>
    <w:rsid w:val="52E7EAD9"/>
    <w:rsid w:val="530173F4"/>
    <w:rsid w:val="53097B46"/>
    <w:rsid w:val="5332C59C"/>
    <w:rsid w:val="53564601"/>
    <w:rsid w:val="537479D2"/>
    <w:rsid w:val="53835079"/>
    <w:rsid w:val="539178B9"/>
    <w:rsid w:val="53AE8CF5"/>
    <w:rsid w:val="53C15AFD"/>
    <w:rsid w:val="53E2BB35"/>
    <w:rsid w:val="53F2C0AB"/>
    <w:rsid w:val="53FFA416"/>
    <w:rsid w:val="540C4078"/>
    <w:rsid w:val="5417AA9D"/>
    <w:rsid w:val="544D1494"/>
    <w:rsid w:val="54655E38"/>
    <w:rsid w:val="54667025"/>
    <w:rsid w:val="54BA3D5C"/>
    <w:rsid w:val="54D58669"/>
    <w:rsid w:val="54E629C8"/>
    <w:rsid w:val="5595289D"/>
    <w:rsid w:val="55A0F743"/>
    <w:rsid w:val="55BAB5EC"/>
    <w:rsid w:val="55E924BC"/>
    <w:rsid w:val="55FD84BC"/>
    <w:rsid w:val="565A29BD"/>
    <w:rsid w:val="56F7FFA6"/>
    <w:rsid w:val="56FFCCDF"/>
    <w:rsid w:val="5728735C"/>
    <w:rsid w:val="572A616D"/>
    <w:rsid w:val="572EB7DD"/>
    <w:rsid w:val="57379171"/>
    <w:rsid w:val="57909CD6"/>
    <w:rsid w:val="57FAEFDF"/>
    <w:rsid w:val="58590E86"/>
    <w:rsid w:val="587376FD"/>
    <w:rsid w:val="5877FDC2"/>
    <w:rsid w:val="58896607"/>
    <w:rsid w:val="588E95A8"/>
    <w:rsid w:val="58E452DF"/>
    <w:rsid w:val="58F4419A"/>
    <w:rsid w:val="592CC7DB"/>
    <w:rsid w:val="59A2C0E3"/>
    <w:rsid w:val="59E06583"/>
    <w:rsid w:val="5A152359"/>
    <w:rsid w:val="5A360FEC"/>
    <w:rsid w:val="5A4A475F"/>
    <w:rsid w:val="5A4C8225"/>
    <w:rsid w:val="5A939A7A"/>
    <w:rsid w:val="5A9C7015"/>
    <w:rsid w:val="5AC32C3C"/>
    <w:rsid w:val="5ACD7990"/>
    <w:rsid w:val="5AD481A6"/>
    <w:rsid w:val="5B73A73D"/>
    <w:rsid w:val="5B7C35E4"/>
    <w:rsid w:val="5B830046"/>
    <w:rsid w:val="5BD19DCC"/>
    <w:rsid w:val="5C6155E3"/>
    <w:rsid w:val="5C631F92"/>
    <w:rsid w:val="5C9BA8EE"/>
    <w:rsid w:val="5CABE55E"/>
    <w:rsid w:val="5CAC2828"/>
    <w:rsid w:val="5CBD1FDC"/>
    <w:rsid w:val="5CE5A243"/>
    <w:rsid w:val="5D0E2604"/>
    <w:rsid w:val="5D16E770"/>
    <w:rsid w:val="5D3E8DFB"/>
    <w:rsid w:val="5D40C4D3"/>
    <w:rsid w:val="5D99A2F1"/>
    <w:rsid w:val="5DAE8A60"/>
    <w:rsid w:val="5DD4DA6A"/>
    <w:rsid w:val="5DE31FD8"/>
    <w:rsid w:val="5E0676FB"/>
    <w:rsid w:val="5E66687B"/>
    <w:rsid w:val="5E7E51C9"/>
    <w:rsid w:val="5EA2C214"/>
    <w:rsid w:val="5EBDFDCD"/>
    <w:rsid w:val="5EC378DF"/>
    <w:rsid w:val="5EDFB1FF"/>
    <w:rsid w:val="5EE8042C"/>
    <w:rsid w:val="5EEB6C17"/>
    <w:rsid w:val="5F048BA8"/>
    <w:rsid w:val="5F2F03B6"/>
    <w:rsid w:val="5F50BF48"/>
    <w:rsid w:val="5F631094"/>
    <w:rsid w:val="5F7A83F9"/>
    <w:rsid w:val="5FE31F86"/>
    <w:rsid w:val="5FF85A07"/>
    <w:rsid w:val="60110E8F"/>
    <w:rsid w:val="6042B1AA"/>
    <w:rsid w:val="604CB3DE"/>
    <w:rsid w:val="60A54CE8"/>
    <w:rsid w:val="60C962F4"/>
    <w:rsid w:val="60F8922D"/>
    <w:rsid w:val="61D00B8C"/>
    <w:rsid w:val="61EA0691"/>
    <w:rsid w:val="62146E8B"/>
    <w:rsid w:val="621D470E"/>
    <w:rsid w:val="62792B48"/>
    <w:rsid w:val="62932CF6"/>
    <w:rsid w:val="62999049"/>
    <w:rsid w:val="629B6D47"/>
    <w:rsid w:val="62AF5448"/>
    <w:rsid w:val="62B56686"/>
    <w:rsid w:val="62DF8439"/>
    <w:rsid w:val="6333F7FE"/>
    <w:rsid w:val="635315F7"/>
    <w:rsid w:val="6355891D"/>
    <w:rsid w:val="6382A32F"/>
    <w:rsid w:val="638747C9"/>
    <w:rsid w:val="638D8256"/>
    <w:rsid w:val="639D0AB0"/>
    <w:rsid w:val="63D263CE"/>
    <w:rsid w:val="63DCEDAA"/>
    <w:rsid w:val="642FDAF5"/>
    <w:rsid w:val="643032EF"/>
    <w:rsid w:val="643560FF"/>
    <w:rsid w:val="64650A88"/>
    <w:rsid w:val="6478EFC8"/>
    <w:rsid w:val="647D242C"/>
    <w:rsid w:val="64FDF010"/>
    <w:rsid w:val="651B7A84"/>
    <w:rsid w:val="6547FE7D"/>
    <w:rsid w:val="6578BE0B"/>
    <w:rsid w:val="65884CEA"/>
    <w:rsid w:val="65985236"/>
    <w:rsid w:val="65AADAA8"/>
    <w:rsid w:val="65C3B52C"/>
    <w:rsid w:val="660C6AA8"/>
    <w:rsid w:val="6685166B"/>
    <w:rsid w:val="669ADAC2"/>
    <w:rsid w:val="66BA43F1"/>
    <w:rsid w:val="66CD6443"/>
    <w:rsid w:val="6715B925"/>
    <w:rsid w:val="674B6CDC"/>
    <w:rsid w:val="6750EB7F"/>
    <w:rsid w:val="67A0BD40"/>
    <w:rsid w:val="67DDE351"/>
    <w:rsid w:val="67FC2116"/>
    <w:rsid w:val="67FC6FF7"/>
    <w:rsid w:val="68117665"/>
    <w:rsid w:val="6834B769"/>
    <w:rsid w:val="6843968F"/>
    <w:rsid w:val="6849C10E"/>
    <w:rsid w:val="685AB8EC"/>
    <w:rsid w:val="686D50DD"/>
    <w:rsid w:val="687332BF"/>
    <w:rsid w:val="68734AA2"/>
    <w:rsid w:val="688610FA"/>
    <w:rsid w:val="6887F115"/>
    <w:rsid w:val="68B05ECD"/>
    <w:rsid w:val="69401058"/>
    <w:rsid w:val="69AF56F8"/>
    <w:rsid w:val="69BB8131"/>
    <w:rsid w:val="69D0BBCF"/>
    <w:rsid w:val="69EAB492"/>
    <w:rsid w:val="69FB5890"/>
    <w:rsid w:val="6A02DC11"/>
    <w:rsid w:val="6A09DD8E"/>
    <w:rsid w:val="6A3D4568"/>
    <w:rsid w:val="6A6C20F2"/>
    <w:rsid w:val="6A76F976"/>
    <w:rsid w:val="6A998026"/>
    <w:rsid w:val="6ABAC16F"/>
    <w:rsid w:val="6AC2B85A"/>
    <w:rsid w:val="6B2A72DF"/>
    <w:rsid w:val="6B3E26B2"/>
    <w:rsid w:val="6BB7776C"/>
    <w:rsid w:val="6BBE3CD4"/>
    <w:rsid w:val="6BD7604D"/>
    <w:rsid w:val="6BD91CCC"/>
    <w:rsid w:val="6BEAEFB8"/>
    <w:rsid w:val="6C092043"/>
    <w:rsid w:val="6C1365F7"/>
    <w:rsid w:val="6C4F7459"/>
    <w:rsid w:val="6C6C8377"/>
    <w:rsid w:val="6C7488EF"/>
    <w:rsid w:val="6C77F0AF"/>
    <w:rsid w:val="6C8BB813"/>
    <w:rsid w:val="6CB22ACB"/>
    <w:rsid w:val="6CD40C55"/>
    <w:rsid w:val="6CD56893"/>
    <w:rsid w:val="6CF706E1"/>
    <w:rsid w:val="6CFB3BC4"/>
    <w:rsid w:val="6D1AFDD7"/>
    <w:rsid w:val="6D57DA59"/>
    <w:rsid w:val="6DA5881C"/>
    <w:rsid w:val="6DA65265"/>
    <w:rsid w:val="6DBB1C65"/>
    <w:rsid w:val="6DC1E773"/>
    <w:rsid w:val="6DD63F8D"/>
    <w:rsid w:val="6DF6A2F1"/>
    <w:rsid w:val="6E2852BD"/>
    <w:rsid w:val="6E325F96"/>
    <w:rsid w:val="6EB08397"/>
    <w:rsid w:val="6ECFE3F2"/>
    <w:rsid w:val="6EEA6B79"/>
    <w:rsid w:val="6EF4A6D9"/>
    <w:rsid w:val="6F19C4EE"/>
    <w:rsid w:val="6FA4659D"/>
    <w:rsid w:val="6FA5D0BD"/>
    <w:rsid w:val="6FC2243D"/>
    <w:rsid w:val="6FD25331"/>
    <w:rsid w:val="6FD8D90A"/>
    <w:rsid w:val="6FF67D75"/>
    <w:rsid w:val="700DD316"/>
    <w:rsid w:val="7026194D"/>
    <w:rsid w:val="7026A225"/>
    <w:rsid w:val="7065A181"/>
    <w:rsid w:val="70C5055A"/>
    <w:rsid w:val="7129A7B1"/>
    <w:rsid w:val="713BC0CD"/>
    <w:rsid w:val="713EABC6"/>
    <w:rsid w:val="715CF38F"/>
    <w:rsid w:val="716A6A15"/>
    <w:rsid w:val="717A7FF6"/>
    <w:rsid w:val="719F9EF4"/>
    <w:rsid w:val="71A5EFF1"/>
    <w:rsid w:val="71A77D78"/>
    <w:rsid w:val="71ACA523"/>
    <w:rsid w:val="71B319CD"/>
    <w:rsid w:val="71C65883"/>
    <w:rsid w:val="7200E971"/>
    <w:rsid w:val="72408CC1"/>
    <w:rsid w:val="72792C10"/>
    <w:rsid w:val="7285306E"/>
    <w:rsid w:val="72AD4B43"/>
    <w:rsid w:val="72CC50F0"/>
    <w:rsid w:val="72FCE971"/>
    <w:rsid w:val="736228E4"/>
    <w:rsid w:val="73705CFE"/>
    <w:rsid w:val="73A0B47F"/>
    <w:rsid w:val="73DF154A"/>
    <w:rsid w:val="73E00391"/>
    <w:rsid w:val="74243F0A"/>
    <w:rsid w:val="7433EFAE"/>
    <w:rsid w:val="743E15FD"/>
    <w:rsid w:val="7441F892"/>
    <w:rsid w:val="7484D7F5"/>
    <w:rsid w:val="74875589"/>
    <w:rsid w:val="748E78C6"/>
    <w:rsid w:val="74B220B8"/>
    <w:rsid w:val="74E4F1B5"/>
    <w:rsid w:val="74EB351D"/>
    <w:rsid w:val="74EE9CE4"/>
    <w:rsid w:val="75358A15"/>
    <w:rsid w:val="754054EB"/>
    <w:rsid w:val="75576809"/>
    <w:rsid w:val="755B93FD"/>
    <w:rsid w:val="759DF19D"/>
    <w:rsid w:val="75A1EEE0"/>
    <w:rsid w:val="75BA17E5"/>
    <w:rsid w:val="75FFA4EB"/>
    <w:rsid w:val="760F01F0"/>
    <w:rsid w:val="76511F8B"/>
    <w:rsid w:val="765F6605"/>
    <w:rsid w:val="76A7FDC0"/>
    <w:rsid w:val="7754BC8F"/>
    <w:rsid w:val="776C9A11"/>
    <w:rsid w:val="77B5A78D"/>
    <w:rsid w:val="77C38625"/>
    <w:rsid w:val="77E9C17A"/>
    <w:rsid w:val="78254F86"/>
    <w:rsid w:val="7843CE21"/>
    <w:rsid w:val="78C14685"/>
    <w:rsid w:val="78D67295"/>
    <w:rsid w:val="793C230F"/>
    <w:rsid w:val="7977153C"/>
    <w:rsid w:val="7989BA9A"/>
    <w:rsid w:val="7996C5FC"/>
    <w:rsid w:val="79C8F596"/>
    <w:rsid w:val="79CB1685"/>
    <w:rsid w:val="79DF9E82"/>
    <w:rsid w:val="7A7162C0"/>
    <w:rsid w:val="7B1ADDBB"/>
    <w:rsid w:val="7B38A9C8"/>
    <w:rsid w:val="7BD5C87E"/>
    <w:rsid w:val="7C16890B"/>
    <w:rsid w:val="7C20D405"/>
    <w:rsid w:val="7C5DF530"/>
    <w:rsid w:val="7CA2417F"/>
    <w:rsid w:val="7CE5BF1F"/>
    <w:rsid w:val="7CEB8C5D"/>
    <w:rsid w:val="7D0B4F9F"/>
    <w:rsid w:val="7D2F8F05"/>
    <w:rsid w:val="7D4796C5"/>
    <w:rsid w:val="7D520043"/>
    <w:rsid w:val="7D7AFB2A"/>
    <w:rsid w:val="7D8D4BC9"/>
    <w:rsid w:val="7DC108BB"/>
    <w:rsid w:val="7DC95AE8"/>
    <w:rsid w:val="7DE3533B"/>
    <w:rsid w:val="7DEEDF65"/>
    <w:rsid w:val="7E29298F"/>
    <w:rsid w:val="7E875CBE"/>
    <w:rsid w:val="7E9AC91F"/>
    <w:rsid w:val="7EB3D8F3"/>
    <w:rsid w:val="7EB56C8A"/>
    <w:rsid w:val="7EE80BC0"/>
    <w:rsid w:val="7F20CBD2"/>
    <w:rsid w:val="7F87902F"/>
    <w:rsid w:val="7F94B74D"/>
    <w:rsid w:val="7FFC6287"/>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lime,#9f6"/>
    </o:shapedefaults>
    <o:shapelayout v:ext="edit">
      <o:idmap v:ext="edit" data="2"/>
    </o:shapelayout>
  </w:shapeDefaults>
  <w:decimalSymbol w:val=","/>
  <w:listSeparator w:val=";"/>
  <w14:docId w14:val="6A9A4F77"/>
  <w15:chartTrackingRefBased/>
  <w15:docId w15:val="{324C1BC7-8CF2-4149-AFB6-2E700142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32"/>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4B278D"/>
    <w:pPr>
      <w:keepNext/>
      <w:numPr>
        <w:ilvl w:val="1"/>
        <w:numId w:val="32"/>
      </w:numPr>
      <w:spacing w:before="240" w:after="60"/>
      <w:outlineLvl w:val="1"/>
    </w:pPr>
    <w:rPr>
      <w:rFonts w:ascii="Cambria" w:hAnsi="Cambria" w:cs="Arial"/>
      <w:b/>
      <w:bCs/>
      <w:i/>
      <w:iCs/>
      <w:sz w:val="32"/>
      <w:szCs w:val="28"/>
    </w:rPr>
  </w:style>
  <w:style w:type="paragraph" w:styleId="Ttulo3">
    <w:name w:val="heading 3"/>
    <w:basedOn w:val="Normal"/>
    <w:next w:val="Normal"/>
    <w:link w:val="Ttulo3Car"/>
    <w:uiPriority w:val="9"/>
    <w:unhideWhenUsed/>
    <w:qFormat/>
    <w:rsid w:val="003036AA"/>
    <w:pPr>
      <w:keepNext/>
      <w:numPr>
        <w:ilvl w:val="2"/>
        <w:numId w:val="32"/>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4B278D"/>
    <w:pPr>
      <w:keepNext/>
      <w:numPr>
        <w:ilvl w:val="3"/>
        <w:numId w:val="32"/>
      </w:numPr>
      <w:spacing w:before="240" w:after="60"/>
      <w:outlineLvl w:val="3"/>
    </w:pPr>
    <w:rPr>
      <w:b/>
      <w:bCs/>
      <w:sz w:val="28"/>
      <w:szCs w:val="28"/>
      <w:u w:val="single"/>
    </w:rPr>
  </w:style>
  <w:style w:type="paragraph" w:styleId="Ttulo5">
    <w:name w:val="heading 5"/>
    <w:basedOn w:val="Normal"/>
    <w:next w:val="Normal"/>
    <w:link w:val="Ttulo5Car"/>
    <w:uiPriority w:val="9"/>
    <w:unhideWhenUsed/>
    <w:qFormat/>
    <w:rsid w:val="003036AA"/>
    <w:pPr>
      <w:numPr>
        <w:ilvl w:val="4"/>
        <w:numId w:val="32"/>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32"/>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32"/>
      </w:numPr>
      <w:spacing w:before="240" w:after="60"/>
      <w:outlineLvl w:val="6"/>
    </w:pPr>
  </w:style>
  <w:style w:type="paragraph" w:styleId="Ttulo8">
    <w:name w:val="heading 8"/>
    <w:basedOn w:val="Normal"/>
    <w:next w:val="Normal"/>
    <w:link w:val="Ttulo8Car"/>
    <w:uiPriority w:val="9"/>
    <w:unhideWhenUsed/>
    <w:qFormat/>
    <w:rsid w:val="003036AA"/>
    <w:pPr>
      <w:numPr>
        <w:ilvl w:val="7"/>
        <w:numId w:val="32"/>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32"/>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link w:val="PiedepginaCar"/>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Descripcin">
    <w:name w:val="caption"/>
    <w:basedOn w:val="Normal"/>
    <w:next w:val="Normal"/>
    <w:unhideWhenUsed/>
    <w:rsid w:val="001D7957"/>
    <w:rPr>
      <w:b/>
      <w:bCs/>
      <w:sz w:val="20"/>
      <w:szCs w:val="20"/>
    </w:rPr>
  </w:style>
  <w:style w:type="paragraph" w:styleId="TtuloTDC">
    <w:name w:val="TOC Heading"/>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32"/>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u w:val="single"/>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customStyle="1" w:styleId="PiedepginaCar">
    <w:name w:val="Pie de página Car"/>
    <w:link w:val="Piedepgina"/>
    <w:uiPriority w:val="99"/>
    <w:rsid w:val="00712380"/>
    <w:rPr>
      <w:rFonts w:ascii="Times New Roman" w:hAnsi="Times New Roman"/>
      <w:sz w:val="24"/>
      <w:szCs w:val="24"/>
      <w:lang w:val="en-US" w:eastAsia="en-US" w:bidi="en-US"/>
    </w:rPr>
  </w:style>
  <w:style w:type="character" w:styleId="Mencinsinresolver">
    <w:name w:val="Unresolved Mention"/>
    <w:uiPriority w:val="99"/>
    <w:semiHidden/>
    <w:unhideWhenUsed/>
    <w:rsid w:val="000C0DE1"/>
    <w:rPr>
      <w:color w:val="605E5C"/>
      <w:shd w:val="clear" w:color="auto" w:fill="E1DFDD"/>
    </w:rPr>
  </w:style>
  <w:style w:type="character" w:styleId="Hipervnculovisitado">
    <w:name w:val="FollowedHyperlink"/>
    <w:rsid w:val="009A44E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0172415">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37966226">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27246578">
      <w:bodyDiv w:val="1"/>
      <w:marLeft w:val="0"/>
      <w:marRight w:val="0"/>
      <w:marTop w:val="0"/>
      <w:marBottom w:val="0"/>
      <w:divBdr>
        <w:top w:val="none" w:sz="0" w:space="0" w:color="auto"/>
        <w:left w:val="none" w:sz="0" w:space="0" w:color="auto"/>
        <w:bottom w:val="none" w:sz="0" w:space="0" w:color="auto"/>
        <w:right w:val="none" w:sz="0" w:space="0" w:color="auto"/>
      </w:divBdr>
    </w:div>
    <w:div w:id="632371169">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664556027">
      <w:bodyDiv w:val="1"/>
      <w:marLeft w:val="0"/>
      <w:marRight w:val="0"/>
      <w:marTop w:val="0"/>
      <w:marBottom w:val="0"/>
      <w:divBdr>
        <w:top w:val="none" w:sz="0" w:space="0" w:color="auto"/>
        <w:left w:val="none" w:sz="0" w:space="0" w:color="auto"/>
        <w:bottom w:val="none" w:sz="0" w:space="0" w:color="auto"/>
        <w:right w:val="none" w:sz="0" w:space="0" w:color="auto"/>
      </w:divBdr>
    </w:div>
    <w:div w:id="664672043">
      <w:bodyDiv w:val="1"/>
      <w:marLeft w:val="0"/>
      <w:marRight w:val="0"/>
      <w:marTop w:val="0"/>
      <w:marBottom w:val="0"/>
      <w:divBdr>
        <w:top w:val="none" w:sz="0" w:space="0" w:color="auto"/>
        <w:left w:val="none" w:sz="0" w:space="0" w:color="auto"/>
        <w:bottom w:val="none" w:sz="0" w:space="0" w:color="auto"/>
        <w:right w:val="none" w:sz="0" w:space="0" w:color="auto"/>
      </w:divBdr>
    </w:div>
    <w:div w:id="757561502">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29642350">
      <w:bodyDiv w:val="1"/>
      <w:marLeft w:val="0"/>
      <w:marRight w:val="0"/>
      <w:marTop w:val="0"/>
      <w:marBottom w:val="0"/>
      <w:divBdr>
        <w:top w:val="none" w:sz="0" w:space="0" w:color="auto"/>
        <w:left w:val="none" w:sz="0" w:space="0" w:color="auto"/>
        <w:bottom w:val="none" w:sz="0" w:space="0" w:color="auto"/>
        <w:right w:val="none" w:sz="0" w:space="0" w:color="auto"/>
      </w:divBdr>
    </w:div>
    <w:div w:id="92657700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042854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60862164">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188908017">
      <w:bodyDiv w:val="1"/>
      <w:marLeft w:val="0"/>
      <w:marRight w:val="0"/>
      <w:marTop w:val="0"/>
      <w:marBottom w:val="0"/>
      <w:divBdr>
        <w:top w:val="none" w:sz="0" w:space="0" w:color="auto"/>
        <w:left w:val="none" w:sz="0" w:space="0" w:color="auto"/>
        <w:bottom w:val="none" w:sz="0" w:space="0" w:color="auto"/>
        <w:right w:val="none" w:sz="0" w:space="0" w:color="auto"/>
      </w:divBdr>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374696236">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45342777">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96149806">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3516738">
      <w:bodyDiv w:val="1"/>
      <w:marLeft w:val="0"/>
      <w:marRight w:val="0"/>
      <w:marTop w:val="0"/>
      <w:marBottom w:val="0"/>
      <w:divBdr>
        <w:top w:val="none" w:sz="0" w:space="0" w:color="auto"/>
        <w:left w:val="none" w:sz="0" w:space="0" w:color="auto"/>
        <w:bottom w:val="none" w:sz="0" w:space="0" w:color="auto"/>
        <w:right w:val="none" w:sz="0" w:space="0" w:color="auto"/>
      </w:divBdr>
    </w:div>
    <w:div w:id="1759136391">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862548386">
      <w:bodyDiv w:val="1"/>
      <w:marLeft w:val="0"/>
      <w:marRight w:val="0"/>
      <w:marTop w:val="0"/>
      <w:marBottom w:val="0"/>
      <w:divBdr>
        <w:top w:val="none" w:sz="0" w:space="0" w:color="auto"/>
        <w:left w:val="none" w:sz="0" w:space="0" w:color="auto"/>
        <w:bottom w:val="none" w:sz="0" w:space="0" w:color="auto"/>
        <w:right w:val="none" w:sz="0" w:space="0" w:color="auto"/>
      </w:divBdr>
    </w:div>
    <w:div w:id="1911883775">
      <w:bodyDiv w:val="1"/>
      <w:marLeft w:val="0"/>
      <w:marRight w:val="0"/>
      <w:marTop w:val="0"/>
      <w:marBottom w:val="0"/>
      <w:divBdr>
        <w:top w:val="none" w:sz="0" w:space="0" w:color="auto"/>
        <w:left w:val="none" w:sz="0" w:space="0" w:color="auto"/>
        <w:bottom w:val="none" w:sz="0" w:space="0" w:color="auto"/>
        <w:right w:val="none" w:sz="0" w:space="0" w:color="auto"/>
      </w:divBdr>
    </w:div>
    <w:div w:id="2038432508">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 w:id="21244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PedroVidalVillalba/AppTravelsa%20"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tree.taiga.io/project/guille____-practica-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48</TotalTime>
  <Pages>26</Pages>
  <Words>6822</Words>
  <Characters>37526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44260</CharactersWithSpaces>
  <SharedDoc>false</SharedDoc>
  <HLinks>
    <vt:vector size="216" baseType="variant">
      <vt:variant>
        <vt:i4>1048662</vt:i4>
      </vt:variant>
      <vt:variant>
        <vt:i4>218</vt:i4>
      </vt:variant>
      <vt:variant>
        <vt:i4>0</vt:i4>
      </vt:variant>
      <vt:variant>
        <vt:i4>5</vt:i4>
      </vt:variant>
      <vt:variant>
        <vt:lpwstr>https://tree.taiga.io/project/guille____-practica-6/</vt:lpwstr>
      </vt:variant>
      <vt:variant>
        <vt:lpwstr/>
      </vt:variant>
      <vt:variant>
        <vt:i4>4849744</vt:i4>
      </vt:variant>
      <vt:variant>
        <vt:i4>213</vt:i4>
      </vt:variant>
      <vt:variant>
        <vt:i4>0</vt:i4>
      </vt:variant>
      <vt:variant>
        <vt:i4>5</vt:i4>
      </vt:variant>
      <vt:variant>
        <vt:lpwstr>https://github.com/PedroVidalVillalba/AppTravelsa</vt:lpwstr>
      </vt:variant>
      <vt:variant>
        <vt:lpwstr/>
      </vt:variant>
      <vt:variant>
        <vt:i4>1310773</vt:i4>
      </vt:variant>
      <vt:variant>
        <vt:i4>203</vt:i4>
      </vt:variant>
      <vt:variant>
        <vt:i4>0</vt:i4>
      </vt:variant>
      <vt:variant>
        <vt:i4>5</vt:i4>
      </vt:variant>
      <vt:variant>
        <vt:lpwstr/>
      </vt:variant>
      <vt:variant>
        <vt:lpwstr>_Toc159786577</vt:lpwstr>
      </vt:variant>
      <vt:variant>
        <vt:i4>1310773</vt:i4>
      </vt:variant>
      <vt:variant>
        <vt:i4>197</vt:i4>
      </vt:variant>
      <vt:variant>
        <vt:i4>0</vt:i4>
      </vt:variant>
      <vt:variant>
        <vt:i4>5</vt:i4>
      </vt:variant>
      <vt:variant>
        <vt:lpwstr/>
      </vt:variant>
      <vt:variant>
        <vt:lpwstr>_Toc159786576</vt:lpwstr>
      </vt:variant>
      <vt:variant>
        <vt:i4>1310773</vt:i4>
      </vt:variant>
      <vt:variant>
        <vt:i4>191</vt:i4>
      </vt:variant>
      <vt:variant>
        <vt:i4>0</vt:i4>
      </vt:variant>
      <vt:variant>
        <vt:i4>5</vt:i4>
      </vt:variant>
      <vt:variant>
        <vt:lpwstr/>
      </vt:variant>
      <vt:variant>
        <vt:lpwstr>_Toc159786575</vt:lpwstr>
      </vt:variant>
      <vt:variant>
        <vt:i4>1310773</vt:i4>
      </vt:variant>
      <vt:variant>
        <vt:i4>185</vt:i4>
      </vt:variant>
      <vt:variant>
        <vt:i4>0</vt:i4>
      </vt:variant>
      <vt:variant>
        <vt:i4>5</vt:i4>
      </vt:variant>
      <vt:variant>
        <vt:lpwstr/>
      </vt:variant>
      <vt:variant>
        <vt:lpwstr>_Toc159786574</vt:lpwstr>
      </vt:variant>
      <vt:variant>
        <vt:i4>1310773</vt:i4>
      </vt:variant>
      <vt:variant>
        <vt:i4>179</vt:i4>
      </vt:variant>
      <vt:variant>
        <vt:i4>0</vt:i4>
      </vt:variant>
      <vt:variant>
        <vt:i4>5</vt:i4>
      </vt:variant>
      <vt:variant>
        <vt:lpwstr/>
      </vt:variant>
      <vt:variant>
        <vt:lpwstr>_Toc159786573</vt:lpwstr>
      </vt:variant>
      <vt:variant>
        <vt:i4>1310773</vt:i4>
      </vt:variant>
      <vt:variant>
        <vt:i4>173</vt:i4>
      </vt:variant>
      <vt:variant>
        <vt:i4>0</vt:i4>
      </vt:variant>
      <vt:variant>
        <vt:i4>5</vt:i4>
      </vt:variant>
      <vt:variant>
        <vt:lpwstr/>
      </vt:variant>
      <vt:variant>
        <vt:lpwstr>_Toc159786572</vt:lpwstr>
      </vt:variant>
      <vt:variant>
        <vt:i4>1310773</vt:i4>
      </vt:variant>
      <vt:variant>
        <vt:i4>167</vt:i4>
      </vt:variant>
      <vt:variant>
        <vt:i4>0</vt:i4>
      </vt:variant>
      <vt:variant>
        <vt:i4>5</vt:i4>
      </vt:variant>
      <vt:variant>
        <vt:lpwstr/>
      </vt:variant>
      <vt:variant>
        <vt:lpwstr>_Toc159786571</vt:lpwstr>
      </vt:variant>
      <vt:variant>
        <vt:i4>1310773</vt:i4>
      </vt:variant>
      <vt:variant>
        <vt:i4>161</vt:i4>
      </vt:variant>
      <vt:variant>
        <vt:i4>0</vt:i4>
      </vt:variant>
      <vt:variant>
        <vt:i4>5</vt:i4>
      </vt:variant>
      <vt:variant>
        <vt:lpwstr/>
      </vt:variant>
      <vt:variant>
        <vt:lpwstr>_Toc159786570</vt:lpwstr>
      </vt:variant>
      <vt:variant>
        <vt:i4>1376309</vt:i4>
      </vt:variant>
      <vt:variant>
        <vt:i4>155</vt:i4>
      </vt:variant>
      <vt:variant>
        <vt:i4>0</vt:i4>
      </vt:variant>
      <vt:variant>
        <vt:i4>5</vt:i4>
      </vt:variant>
      <vt:variant>
        <vt:lpwstr/>
      </vt:variant>
      <vt:variant>
        <vt:lpwstr>_Toc159786569</vt:lpwstr>
      </vt:variant>
      <vt:variant>
        <vt:i4>1376309</vt:i4>
      </vt:variant>
      <vt:variant>
        <vt:i4>149</vt:i4>
      </vt:variant>
      <vt:variant>
        <vt:i4>0</vt:i4>
      </vt:variant>
      <vt:variant>
        <vt:i4>5</vt:i4>
      </vt:variant>
      <vt:variant>
        <vt:lpwstr/>
      </vt:variant>
      <vt:variant>
        <vt:lpwstr>_Toc159786568</vt:lpwstr>
      </vt:variant>
      <vt:variant>
        <vt:i4>1376309</vt:i4>
      </vt:variant>
      <vt:variant>
        <vt:i4>143</vt:i4>
      </vt:variant>
      <vt:variant>
        <vt:i4>0</vt:i4>
      </vt:variant>
      <vt:variant>
        <vt:i4>5</vt:i4>
      </vt:variant>
      <vt:variant>
        <vt:lpwstr/>
      </vt:variant>
      <vt:variant>
        <vt:lpwstr>_Toc159786567</vt:lpwstr>
      </vt:variant>
      <vt:variant>
        <vt:i4>1376309</vt:i4>
      </vt:variant>
      <vt:variant>
        <vt:i4>137</vt:i4>
      </vt:variant>
      <vt:variant>
        <vt:i4>0</vt:i4>
      </vt:variant>
      <vt:variant>
        <vt:i4>5</vt:i4>
      </vt:variant>
      <vt:variant>
        <vt:lpwstr/>
      </vt:variant>
      <vt:variant>
        <vt:lpwstr>_Toc159786566</vt:lpwstr>
      </vt:variant>
      <vt:variant>
        <vt:i4>1376309</vt:i4>
      </vt:variant>
      <vt:variant>
        <vt:i4>131</vt:i4>
      </vt:variant>
      <vt:variant>
        <vt:i4>0</vt:i4>
      </vt:variant>
      <vt:variant>
        <vt:i4>5</vt:i4>
      </vt:variant>
      <vt:variant>
        <vt:lpwstr/>
      </vt:variant>
      <vt:variant>
        <vt:lpwstr>_Toc159786565</vt:lpwstr>
      </vt:variant>
      <vt:variant>
        <vt:i4>1376309</vt:i4>
      </vt:variant>
      <vt:variant>
        <vt:i4>125</vt:i4>
      </vt:variant>
      <vt:variant>
        <vt:i4>0</vt:i4>
      </vt:variant>
      <vt:variant>
        <vt:i4>5</vt:i4>
      </vt:variant>
      <vt:variant>
        <vt:lpwstr/>
      </vt:variant>
      <vt:variant>
        <vt:lpwstr>_Toc159786564</vt:lpwstr>
      </vt:variant>
      <vt:variant>
        <vt:i4>1376309</vt:i4>
      </vt:variant>
      <vt:variant>
        <vt:i4>119</vt:i4>
      </vt:variant>
      <vt:variant>
        <vt:i4>0</vt:i4>
      </vt:variant>
      <vt:variant>
        <vt:i4>5</vt:i4>
      </vt:variant>
      <vt:variant>
        <vt:lpwstr/>
      </vt:variant>
      <vt:variant>
        <vt:lpwstr>_Toc159786563</vt:lpwstr>
      </vt:variant>
      <vt:variant>
        <vt:i4>1376309</vt:i4>
      </vt:variant>
      <vt:variant>
        <vt:i4>113</vt:i4>
      </vt:variant>
      <vt:variant>
        <vt:i4>0</vt:i4>
      </vt:variant>
      <vt:variant>
        <vt:i4>5</vt:i4>
      </vt:variant>
      <vt:variant>
        <vt:lpwstr/>
      </vt:variant>
      <vt:variant>
        <vt:lpwstr>_Toc159786562</vt:lpwstr>
      </vt:variant>
      <vt:variant>
        <vt:i4>1376309</vt:i4>
      </vt:variant>
      <vt:variant>
        <vt:i4>107</vt:i4>
      </vt:variant>
      <vt:variant>
        <vt:i4>0</vt:i4>
      </vt:variant>
      <vt:variant>
        <vt:i4>5</vt:i4>
      </vt:variant>
      <vt:variant>
        <vt:lpwstr/>
      </vt:variant>
      <vt:variant>
        <vt:lpwstr>_Toc159786561</vt:lpwstr>
      </vt:variant>
      <vt:variant>
        <vt:i4>1376309</vt:i4>
      </vt:variant>
      <vt:variant>
        <vt:i4>101</vt:i4>
      </vt:variant>
      <vt:variant>
        <vt:i4>0</vt:i4>
      </vt:variant>
      <vt:variant>
        <vt:i4>5</vt:i4>
      </vt:variant>
      <vt:variant>
        <vt:lpwstr/>
      </vt:variant>
      <vt:variant>
        <vt:lpwstr>_Toc159786560</vt:lpwstr>
      </vt:variant>
      <vt:variant>
        <vt:i4>1441845</vt:i4>
      </vt:variant>
      <vt:variant>
        <vt:i4>95</vt:i4>
      </vt:variant>
      <vt:variant>
        <vt:i4>0</vt:i4>
      </vt:variant>
      <vt:variant>
        <vt:i4>5</vt:i4>
      </vt:variant>
      <vt:variant>
        <vt:lpwstr/>
      </vt:variant>
      <vt:variant>
        <vt:lpwstr>_Toc159786559</vt:lpwstr>
      </vt:variant>
      <vt:variant>
        <vt:i4>1441845</vt:i4>
      </vt:variant>
      <vt:variant>
        <vt:i4>89</vt:i4>
      </vt:variant>
      <vt:variant>
        <vt:i4>0</vt:i4>
      </vt:variant>
      <vt:variant>
        <vt:i4>5</vt:i4>
      </vt:variant>
      <vt:variant>
        <vt:lpwstr/>
      </vt:variant>
      <vt:variant>
        <vt:lpwstr>_Toc159786558</vt:lpwstr>
      </vt:variant>
      <vt:variant>
        <vt:i4>1441845</vt:i4>
      </vt:variant>
      <vt:variant>
        <vt:i4>83</vt:i4>
      </vt:variant>
      <vt:variant>
        <vt:i4>0</vt:i4>
      </vt:variant>
      <vt:variant>
        <vt:i4>5</vt:i4>
      </vt:variant>
      <vt:variant>
        <vt:lpwstr/>
      </vt:variant>
      <vt:variant>
        <vt:lpwstr>_Toc159786557</vt:lpwstr>
      </vt:variant>
      <vt:variant>
        <vt:i4>1441845</vt:i4>
      </vt:variant>
      <vt:variant>
        <vt:i4>77</vt:i4>
      </vt:variant>
      <vt:variant>
        <vt:i4>0</vt:i4>
      </vt:variant>
      <vt:variant>
        <vt:i4>5</vt:i4>
      </vt:variant>
      <vt:variant>
        <vt:lpwstr/>
      </vt:variant>
      <vt:variant>
        <vt:lpwstr>_Toc159786556</vt:lpwstr>
      </vt:variant>
      <vt:variant>
        <vt:i4>1441845</vt:i4>
      </vt:variant>
      <vt:variant>
        <vt:i4>71</vt:i4>
      </vt:variant>
      <vt:variant>
        <vt:i4>0</vt:i4>
      </vt:variant>
      <vt:variant>
        <vt:i4>5</vt:i4>
      </vt:variant>
      <vt:variant>
        <vt:lpwstr/>
      </vt:variant>
      <vt:variant>
        <vt:lpwstr>_Toc159786555</vt:lpwstr>
      </vt:variant>
      <vt:variant>
        <vt:i4>1441845</vt:i4>
      </vt:variant>
      <vt:variant>
        <vt:i4>65</vt:i4>
      </vt:variant>
      <vt:variant>
        <vt:i4>0</vt:i4>
      </vt:variant>
      <vt:variant>
        <vt:i4>5</vt:i4>
      </vt:variant>
      <vt:variant>
        <vt:lpwstr/>
      </vt:variant>
      <vt:variant>
        <vt:lpwstr>_Toc159786554</vt:lpwstr>
      </vt:variant>
      <vt:variant>
        <vt:i4>1441845</vt:i4>
      </vt:variant>
      <vt:variant>
        <vt:i4>59</vt:i4>
      </vt:variant>
      <vt:variant>
        <vt:i4>0</vt:i4>
      </vt:variant>
      <vt:variant>
        <vt:i4>5</vt:i4>
      </vt:variant>
      <vt:variant>
        <vt:lpwstr/>
      </vt:variant>
      <vt:variant>
        <vt:lpwstr>_Toc159786553</vt:lpwstr>
      </vt:variant>
      <vt:variant>
        <vt:i4>1441845</vt:i4>
      </vt:variant>
      <vt:variant>
        <vt:i4>53</vt:i4>
      </vt:variant>
      <vt:variant>
        <vt:i4>0</vt:i4>
      </vt:variant>
      <vt:variant>
        <vt:i4>5</vt:i4>
      </vt:variant>
      <vt:variant>
        <vt:lpwstr/>
      </vt:variant>
      <vt:variant>
        <vt:lpwstr>_Toc159786552</vt:lpwstr>
      </vt:variant>
      <vt:variant>
        <vt:i4>1441845</vt:i4>
      </vt:variant>
      <vt:variant>
        <vt:i4>47</vt:i4>
      </vt:variant>
      <vt:variant>
        <vt:i4>0</vt:i4>
      </vt:variant>
      <vt:variant>
        <vt:i4>5</vt:i4>
      </vt:variant>
      <vt:variant>
        <vt:lpwstr/>
      </vt:variant>
      <vt:variant>
        <vt:lpwstr>_Toc159786551</vt:lpwstr>
      </vt:variant>
      <vt:variant>
        <vt:i4>1441845</vt:i4>
      </vt:variant>
      <vt:variant>
        <vt:i4>41</vt:i4>
      </vt:variant>
      <vt:variant>
        <vt:i4>0</vt:i4>
      </vt:variant>
      <vt:variant>
        <vt:i4>5</vt:i4>
      </vt:variant>
      <vt:variant>
        <vt:lpwstr/>
      </vt:variant>
      <vt:variant>
        <vt:lpwstr>_Toc159786550</vt:lpwstr>
      </vt:variant>
      <vt:variant>
        <vt:i4>1507381</vt:i4>
      </vt:variant>
      <vt:variant>
        <vt:i4>35</vt:i4>
      </vt:variant>
      <vt:variant>
        <vt:i4>0</vt:i4>
      </vt:variant>
      <vt:variant>
        <vt:i4>5</vt:i4>
      </vt:variant>
      <vt:variant>
        <vt:lpwstr/>
      </vt:variant>
      <vt:variant>
        <vt:lpwstr>_Toc159786549</vt:lpwstr>
      </vt:variant>
      <vt:variant>
        <vt:i4>1507381</vt:i4>
      </vt:variant>
      <vt:variant>
        <vt:i4>29</vt:i4>
      </vt:variant>
      <vt:variant>
        <vt:i4>0</vt:i4>
      </vt:variant>
      <vt:variant>
        <vt:i4>5</vt:i4>
      </vt:variant>
      <vt:variant>
        <vt:lpwstr/>
      </vt:variant>
      <vt:variant>
        <vt:lpwstr>_Toc159786548</vt:lpwstr>
      </vt:variant>
      <vt:variant>
        <vt:i4>1507381</vt:i4>
      </vt:variant>
      <vt:variant>
        <vt:i4>23</vt:i4>
      </vt:variant>
      <vt:variant>
        <vt:i4>0</vt:i4>
      </vt:variant>
      <vt:variant>
        <vt:i4>5</vt:i4>
      </vt:variant>
      <vt:variant>
        <vt:lpwstr/>
      </vt:variant>
      <vt:variant>
        <vt:lpwstr>_Toc159786547</vt:lpwstr>
      </vt:variant>
      <vt:variant>
        <vt:i4>1507381</vt:i4>
      </vt:variant>
      <vt:variant>
        <vt:i4>17</vt:i4>
      </vt:variant>
      <vt:variant>
        <vt:i4>0</vt:i4>
      </vt:variant>
      <vt:variant>
        <vt:i4>5</vt:i4>
      </vt:variant>
      <vt:variant>
        <vt:lpwstr/>
      </vt:variant>
      <vt:variant>
        <vt:lpwstr>_Toc159786546</vt:lpwstr>
      </vt:variant>
      <vt:variant>
        <vt:i4>1507381</vt:i4>
      </vt:variant>
      <vt:variant>
        <vt:i4>11</vt:i4>
      </vt:variant>
      <vt:variant>
        <vt:i4>0</vt:i4>
      </vt:variant>
      <vt:variant>
        <vt:i4>5</vt:i4>
      </vt:variant>
      <vt:variant>
        <vt:lpwstr/>
      </vt:variant>
      <vt:variant>
        <vt:lpwstr>_Toc159786545</vt:lpwstr>
      </vt:variant>
      <vt:variant>
        <vt:i4>1507381</vt:i4>
      </vt:variant>
      <vt:variant>
        <vt:i4>5</vt:i4>
      </vt:variant>
      <vt:variant>
        <vt:i4>0</vt:i4>
      </vt:variant>
      <vt:variant>
        <vt:i4>5</vt:i4>
      </vt:variant>
      <vt:variant>
        <vt:lpwstr/>
      </vt:variant>
      <vt:variant>
        <vt:lpwstr>_Toc159786544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Pedro Vidal Villalba</cp:lastModifiedBy>
  <cp:revision>587</cp:revision>
  <cp:lastPrinted>2010-11-25T18:59:00Z</cp:lastPrinted>
  <dcterms:created xsi:type="dcterms:W3CDTF">2024-01-30T15:29:00Z</dcterms:created>
  <dcterms:modified xsi:type="dcterms:W3CDTF">2024-02-25T20:28:00Z</dcterms:modified>
</cp:coreProperties>
</file>